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29AF" w14:textId="77777777" w:rsidR="00183220" w:rsidRPr="00DE1CA5" w:rsidRDefault="00846E55">
      <w:pPr>
        <w:rPr>
          <w:color w:val="FF0000"/>
        </w:rPr>
      </w:pPr>
      <w:r w:rsidRPr="00DE1CA5">
        <w:rPr>
          <w:b/>
          <w:color w:val="FF0000"/>
        </w:rPr>
        <w:t xml:space="preserve">At-home toothbrushing behaviors of power/electric toothbrush users - a video observation study </w:t>
      </w:r>
      <w:proofErr w:type="gramStart"/>
      <w:r w:rsidRPr="00DE1CA5">
        <w:rPr>
          <w:color w:val="FF0000"/>
        </w:rPr>
        <w:t>( 3900</w:t>
      </w:r>
      <w:proofErr w:type="gramEnd"/>
      <w:r w:rsidRPr="00DE1CA5">
        <w:rPr>
          <w:color w:val="FF0000"/>
        </w:rPr>
        <w:t xml:space="preserve"> words)</w:t>
      </w:r>
    </w:p>
    <w:p w14:paraId="311EF38B" w14:textId="77777777" w:rsidR="00183220" w:rsidRDefault="00183220"/>
    <w:p w14:paraId="0B71F497" w14:textId="003359ED" w:rsidR="00183220" w:rsidRDefault="00846E55">
      <w:r>
        <w:rPr>
          <w:b/>
        </w:rPr>
        <w:t xml:space="preserve">Affiliations: </w:t>
      </w:r>
      <w:r w:rsidR="008035FC" w:rsidRPr="008035FC">
        <w:t xml:space="preserve">Mohammed </w:t>
      </w:r>
      <w:proofErr w:type="spellStart"/>
      <w:r w:rsidR="008035FC" w:rsidRPr="008035FC">
        <w:t>Essalat</w:t>
      </w:r>
      <w:proofErr w:type="spellEnd"/>
      <w:r w:rsidR="008035FC" w:rsidRPr="008035FC">
        <w:t>,</w:t>
      </w:r>
      <w:r w:rsidR="008035FC">
        <w:rPr>
          <w:b/>
        </w:rPr>
        <w:t xml:space="preserve"> </w:t>
      </w:r>
      <w:proofErr w:type="spellStart"/>
      <w:r w:rsidR="008035FC">
        <w:t>Sumukh</w:t>
      </w:r>
      <w:proofErr w:type="spellEnd"/>
      <w:r w:rsidR="008035FC">
        <w:t xml:space="preserve"> </w:t>
      </w:r>
      <w:proofErr w:type="spellStart"/>
      <w:r w:rsidR="008035FC">
        <w:t>Kak</w:t>
      </w:r>
      <w:proofErr w:type="spellEnd"/>
      <w:r w:rsidR="008035FC">
        <w:rPr>
          <w:vertAlign w:val="superscript"/>
        </w:rPr>
        <w:t>**</w:t>
      </w:r>
      <w:proofErr w:type="gramStart"/>
      <w:r w:rsidR="008035FC">
        <w:rPr>
          <w:vertAlign w:val="superscript"/>
        </w:rPr>
        <w:t xml:space="preserve">*  </w:t>
      </w:r>
      <w:r w:rsidR="008035FC">
        <w:t>E</w:t>
      </w:r>
      <w:proofErr w:type="gramEnd"/>
      <w:r w:rsidR="008035FC">
        <w:t xml:space="preserve"> Jun Chang</w:t>
      </w:r>
      <w:r w:rsidR="008035FC">
        <w:rPr>
          <w:vertAlign w:val="superscript"/>
        </w:rPr>
        <w:t xml:space="preserve">** </w:t>
      </w:r>
      <w:r w:rsidR="008035FC">
        <w:t>, , Isabel Roig Penso</w:t>
      </w:r>
      <w:r w:rsidR="008035FC">
        <w:rPr>
          <w:vertAlign w:val="superscript"/>
        </w:rPr>
        <w:t>****</w:t>
      </w:r>
      <w:r>
        <w:t>Rachel J. Kulchar</w:t>
      </w:r>
      <w:r>
        <w:rPr>
          <w:vertAlign w:val="superscript"/>
        </w:rPr>
        <w:t>*</w:t>
      </w:r>
      <w:r>
        <w:t>,</w:t>
      </w:r>
      <w:r w:rsidR="008035FC">
        <w:t xml:space="preserve"> Doug Morrison, Vivek Shetty.</w:t>
      </w:r>
      <w:r>
        <w:tab/>
      </w:r>
      <w:r>
        <w:tab/>
      </w:r>
      <w:r>
        <w:tab/>
      </w:r>
    </w:p>
    <w:p w14:paraId="2DC0F735" w14:textId="77777777" w:rsidR="00183220" w:rsidRDefault="00183220"/>
    <w:p w14:paraId="5ED8887D" w14:textId="77777777" w:rsidR="00183220" w:rsidRDefault="00846E55">
      <w:r>
        <w:rPr>
          <w:vertAlign w:val="superscript"/>
        </w:rPr>
        <w:t>*</w:t>
      </w:r>
      <w:r>
        <w:t xml:space="preserve">Department of Chemistry, Princeton University, Frick Laboratory, Princeton, NJ 08544, USA </w:t>
      </w:r>
      <w:r>
        <w:tab/>
      </w:r>
    </w:p>
    <w:p w14:paraId="33F91441" w14:textId="77777777" w:rsidR="00183220" w:rsidRDefault="00183220"/>
    <w:p w14:paraId="758ACA37" w14:textId="77777777" w:rsidR="00183220" w:rsidRDefault="00846E55">
      <w:r>
        <w:rPr>
          <w:vertAlign w:val="superscript"/>
        </w:rPr>
        <w:t>**</w:t>
      </w:r>
      <w:r>
        <w:t>Herman Ostrow School of Dentistry of USC, Los Angeles, CA, 90089, USA</w:t>
      </w:r>
    </w:p>
    <w:p w14:paraId="687CA08E" w14:textId="77777777" w:rsidR="00183220" w:rsidRDefault="00183220">
      <w:pPr>
        <w:rPr>
          <w:b/>
        </w:rPr>
      </w:pPr>
    </w:p>
    <w:p w14:paraId="10285C1A" w14:textId="77777777" w:rsidR="00183220" w:rsidRDefault="00846E55">
      <w:r>
        <w:rPr>
          <w:vertAlign w:val="superscript"/>
        </w:rPr>
        <w:t>***</w:t>
      </w:r>
      <w:r>
        <w:t>Department of Psychology, University of California, Los Angeles, CA, 90024, USA</w:t>
      </w:r>
    </w:p>
    <w:p w14:paraId="7762163A" w14:textId="77777777" w:rsidR="00183220" w:rsidRDefault="00846E55">
      <w:pPr>
        <w:spacing w:after="0"/>
        <w:jc w:val="left"/>
      </w:pPr>
      <w:r>
        <w:rPr>
          <w:vertAlign w:val="superscript"/>
        </w:rPr>
        <w:t>****</w:t>
      </w:r>
      <w:r>
        <w:t>Department of Statistics, University of California, Los Angeles, CA, 90024, USA</w:t>
      </w:r>
    </w:p>
    <w:p w14:paraId="08FBA589" w14:textId="77777777" w:rsidR="00183220" w:rsidRDefault="00183220"/>
    <w:p w14:paraId="390A32FD" w14:textId="77777777" w:rsidR="00183220" w:rsidRDefault="00846E55">
      <w:r>
        <w:rPr>
          <w:b/>
        </w:rPr>
        <w:t>Keywords</w:t>
      </w:r>
      <w:r>
        <w:t>: young adults, video observation, oral hygiene behavior, power toothbrush, dental recommendations</w:t>
      </w:r>
    </w:p>
    <w:p w14:paraId="5752F2EB" w14:textId="77777777" w:rsidR="00183220" w:rsidRDefault="00183220"/>
    <w:p w14:paraId="243E0780" w14:textId="77777777" w:rsidR="00183220" w:rsidRDefault="00846E55">
      <w:pPr>
        <w:rPr>
          <w:b/>
        </w:rPr>
      </w:pPr>
      <w:r>
        <w:rPr>
          <w:b/>
        </w:rPr>
        <w:t>Abbreviations</w:t>
      </w:r>
    </w:p>
    <w:p w14:paraId="7AB28314" w14:textId="77777777" w:rsidR="00183220" w:rsidRDefault="00846E55">
      <w:r>
        <w:t>ADA</w:t>
      </w:r>
      <w:r>
        <w:tab/>
        <w:t>American Dental Association</w:t>
      </w:r>
    </w:p>
    <w:p w14:paraId="2D5B7E58" w14:textId="77777777" w:rsidR="00183220" w:rsidRDefault="00846E55">
      <w:r>
        <w:t>SE Standard Error</w:t>
      </w:r>
    </w:p>
    <w:p w14:paraId="2A0AB4FC" w14:textId="1C4DC97B" w:rsidR="00965983" w:rsidRDefault="00846E55">
      <w:r>
        <w:t>CI Confidence Interval</w:t>
      </w:r>
    </w:p>
    <w:p w14:paraId="6F374521" w14:textId="77777777" w:rsidR="00965983" w:rsidRDefault="00965983">
      <w:r>
        <w:br w:type="page"/>
      </w:r>
    </w:p>
    <w:p w14:paraId="23AC1928" w14:textId="77777777" w:rsidR="00183220" w:rsidRDefault="00183220"/>
    <w:p w14:paraId="77CDF82B" w14:textId="77777777" w:rsidR="00183220" w:rsidRDefault="00846E55">
      <w:pPr>
        <w:pStyle w:val="Heading1"/>
      </w:pPr>
      <w:bookmarkStart w:id="0" w:name="_9084885vzo67" w:colFirst="0" w:colLast="0"/>
      <w:bookmarkEnd w:id="0"/>
      <w:r>
        <w:t xml:space="preserve">Abstract </w:t>
      </w:r>
    </w:p>
    <w:p w14:paraId="33B6748B" w14:textId="0E583E23" w:rsidR="00965983" w:rsidRDefault="00846E55">
      <w:r>
        <w:t xml:space="preserve">There are many recommendations by dental professionals on brushing, however it is not clear which of these recommendations are met by individuals brushing at the convenience of their homes. In this paper, we analyze toothbrushing behavior of young adults who use electric toothbrushes, with focus on three metrics: total brushing duration of a brushing session, duration of brushing each dental region, and duration of brushing each dental region with excessive pressure. We designed </w:t>
      </w:r>
      <w:proofErr w:type="spellStart"/>
      <w:r>
        <w:t>Oralytics</w:t>
      </w:r>
      <w:proofErr w:type="spellEnd"/>
      <w:r>
        <w:t xml:space="preserve">, an application that could collect data from the embedded sensors in the Oral-B® Genius X electric toothbrushes via Bluetooth. These sensors included motion sensors (accelerometer and gyroscope) as well as the pressure sensor embedded in the brush. We successfully collected data from </w:t>
      </w:r>
      <w:del w:id="1" w:author="Douglas Ezra Morrison" w:date="2021-10-31T23:50:00Z">
        <w:r w:rsidDel="005B29E4">
          <w:delText xml:space="preserve">13 </w:delText>
        </w:r>
      </w:del>
      <w:ins w:id="2" w:author="Douglas Ezra Morrison" w:date="2021-10-31T23:50:00Z">
        <w:r w:rsidR="005B29E4">
          <w:t xml:space="preserve">12 </w:t>
        </w:r>
      </w:ins>
      <w:r>
        <w:t xml:space="preserve">right-handed participants who brushed their teeth for 10 brushing sessions each. These sessions were labeled with a fine-grained resolution using the concurrent video recording of the participants’ faces while brushing to serve as the ground truth of the dental regions that were being brushed during the brushing session. We have </w:t>
      </w:r>
      <w:del w:id="3" w:author="Douglas Ezra Morrison" w:date="2021-10-31T23:52:00Z">
        <w:r w:rsidDel="005B29E4">
          <w:delText xml:space="preserve">analysed </w:delText>
        </w:r>
      </w:del>
      <w:ins w:id="4" w:author="Douglas Ezra Morrison" w:date="2021-10-31T23:52:00Z">
        <w:r w:rsidR="005B29E4">
          <w:t xml:space="preserve">analyzed </w:t>
        </w:r>
      </w:ins>
      <w:r>
        <w:t xml:space="preserve">this data on study population-level, participant-level and session-level to </w:t>
      </w:r>
      <w:ins w:id="5" w:author="Douglas Ezra Morrison" w:date="2021-10-31T23:52:00Z">
        <w:r w:rsidR="005B29E4">
          <w:t xml:space="preserve">assess </w:t>
        </w:r>
      </w:ins>
      <w:ins w:id="6" w:author="Douglas Ezra Morrison" w:date="2021-10-31T23:55:00Z">
        <w:r w:rsidR="00363C57">
          <w:t xml:space="preserve">between-subject </w:t>
        </w:r>
      </w:ins>
      <w:ins w:id="7" w:author="Douglas Ezra Morrison" w:date="2021-10-31T23:52:00Z">
        <w:r w:rsidR="005B29E4">
          <w:t xml:space="preserve">and </w:t>
        </w:r>
      </w:ins>
      <w:ins w:id="8" w:author="Douglas Ezra Morrison" w:date="2021-10-31T23:55:00Z">
        <w:r w:rsidR="00363C57">
          <w:t>within-subject</w:t>
        </w:r>
      </w:ins>
      <w:ins w:id="9" w:author="Douglas Ezra Morrison" w:date="2021-10-31T23:56:00Z">
        <w:r w:rsidR="00363C57">
          <w:t xml:space="preserve"> </w:t>
        </w:r>
      </w:ins>
      <w:ins w:id="10" w:author="Douglas Ezra Morrison" w:date="2021-10-31T23:52:00Z">
        <w:r w:rsidR="005B29E4">
          <w:t>variability in brushing behavior</w:t>
        </w:r>
      </w:ins>
      <w:ins w:id="11" w:author="Douglas Ezra Morrison" w:date="2021-10-31T23:56:00Z">
        <w:r w:rsidR="00521F74">
          <w:t>s</w:t>
        </w:r>
      </w:ins>
      <w:ins w:id="12" w:author="Douglas Ezra Morrison" w:date="2021-10-31T23:52:00Z">
        <w:r w:rsidR="005B29E4">
          <w:t>.</w:t>
        </w:r>
      </w:ins>
      <w:del w:id="13" w:author="Douglas Ezra Morrison" w:date="2021-10-31T23:53:00Z">
        <w:r w:rsidDel="005B29E4">
          <w:delText>find the improper brushing behaviors for the population and individuals</w:delText>
        </w:r>
      </w:del>
      <w:r>
        <w:t xml:space="preserve">. We found that </w:t>
      </w:r>
      <w:del w:id="14" w:author="Douglas Ezra Morrison" w:date="2021-10-31T23:53:00Z">
        <w:r w:rsidDel="005B29E4">
          <w:delText xml:space="preserve">however </w:delText>
        </w:r>
      </w:del>
      <w:ins w:id="15" w:author="Douglas Ezra Morrison" w:date="2021-10-31T23:53:00Z">
        <w:r w:rsidR="005B29E4">
          <w:t>al</w:t>
        </w:r>
      </w:ins>
      <w:ins w:id="16" w:author="Douglas Ezra Morrison" w:date="2021-10-31T23:54:00Z">
        <w:r w:rsidR="005B29E4">
          <w:t xml:space="preserve">though </w:t>
        </w:r>
      </w:ins>
      <w:r>
        <w:t xml:space="preserve">most of our </w:t>
      </w:r>
      <w:del w:id="17" w:author="Douglas Ezra Morrison" w:date="2021-10-31T23:54:00Z">
        <w:r w:rsidDel="005B29E4">
          <w:delText xml:space="preserve">study population </w:delText>
        </w:r>
      </w:del>
      <w:ins w:id="18" w:author="Douglas Ezra Morrison" w:date="2021-10-31T23:54:00Z">
        <w:r w:rsidR="005B29E4">
          <w:t xml:space="preserve">participants </w:t>
        </w:r>
      </w:ins>
      <w:r>
        <w:t>brush</w:t>
      </w:r>
      <w:del w:id="19" w:author="Douglas Ezra Morrison" w:date="2021-10-31T23:54:00Z">
        <w:r w:rsidDel="005B29E4">
          <w:delText>es</w:delText>
        </w:r>
      </w:del>
      <w:r>
        <w:t xml:space="preserve"> for almost the two minutes recommended brushing time (117.08 seconds for an average person), they brush unevenly</w:t>
      </w:r>
      <w:ins w:id="20" w:author="Douglas Ezra Morrison" w:date="2021-10-31T23:54:00Z">
        <w:r w:rsidR="005B29E4">
          <w:t xml:space="preserve">, </w:t>
        </w:r>
      </w:ins>
      <w:r>
        <w:t xml:space="preserve"> </w:t>
      </w:r>
      <w:del w:id="21" w:author="Douglas Ezra Morrison" w:date="2021-10-31T23:54:00Z">
        <w:r w:rsidDel="005B29E4">
          <w:delText xml:space="preserve">as they </w:delText>
        </w:r>
      </w:del>
      <w:r>
        <w:t>spend</w:t>
      </w:r>
      <w:ins w:id="22" w:author="Douglas Ezra Morrison" w:date="2021-10-31T23:54:00Z">
        <w:r w:rsidR="005B29E4">
          <w:t>ing</w:t>
        </w:r>
      </w:ins>
      <w:r>
        <w:t xml:space="preserve"> </w:t>
      </w:r>
      <w:del w:id="23" w:author="Douglas Ezra Morrison" w:date="2021-10-31T23:54:00Z">
        <w:r w:rsidDel="005B29E4">
          <w:delText xml:space="preserve">brushing buccal teeth surfaces </w:delText>
        </w:r>
      </w:del>
      <w:r>
        <w:t xml:space="preserve">2.65 and 2.87 times as long </w:t>
      </w:r>
      <w:ins w:id="24" w:author="Douglas Ezra Morrison" w:date="2021-10-31T23:54:00Z">
        <w:r w:rsidR="005B29E4">
          <w:t xml:space="preserve">brushing buccal teeth surfaces </w:t>
        </w:r>
      </w:ins>
      <w:r>
        <w:t xml:space="preserve">as </w:t>
      </w:r>
      <w:del w:id="25" w:author="Douglas Ezra Morrison" w:date="2021-10-31T23:54:00Z">
        <w:r w:rsidDel="005B29E4">
          <w:delText xml:space="preserve">the </w:delText>
        </w:r>
      </w:del>
      <w:r>
        <w:t>lingual and occlusal surfaces, respectively</w:t>
      </w:r>
      <w:ins w:id="26" w:author="Douglas Ezra Morrison" w:date="2021-10-31T23:54:00Z">
        <w:r w:rsidR="005B29E4">
          <w:t>,</w:t>
        </w:r>
      </w:ins>
      <w:ins w:id="27" w:author="Douglas Ezra Morrison" w:date="2021-10-31T23:55:00Z">
        <w:r w:rsidR="005B29E4">
          <w:t xml:space="preserve"> on average</w:t>
        </w:r>
      </w:ins>
      <w:r>
        <w:t>. Also, some dental regions</w:t>
      </w:r>
      <w:del w:id="28" w:author="Douglas Ezra Morrison" w:date="2021-10-31T23:57:00Z">
        <w:r w:rsidDel="00521F74">
          <w:delText>, especially occlusal surfaces,</w:delText>
        </w:r>
      </w:del>
      <w:r>
        <w:t xml:space="preserve"> </w:t>
      </w:r>
      <w:del w:id="29" w:author="Douglas Ezra Morrison" w:date="2021-10-31T23:57:00Z">
        <w:r w:rsidDel="00521F74">
          <w:delText xml:space="preserve">are </w:delText>
        </w:r>
      </w:del>
      <w:ins w:id="30" w:author="Douglas Ezra Morrison" w:date="2021-10-31T23:57:00Z">
        <w:r w:rsidR="00521F74">
          <w:t xml:space="preserve">were </w:t>
        </w:r>
      </w:ins>
      <w:r>
        <w:t xml:space="preserve">brushed with </w:t>
      </w:r>
      <w:ins w:id="31" w:author="Douglas Ezra Morrison" w:date="2021-10-31T23:57:00Z">
        <w:r w:rsidR="00521F74">
          <w:t xml:space="preserve">substantial durations of </w:t>
        </w:r>
      </w:ins>
      <w:r>
        <w:t xml:space="preserve">excessive pressure. </w:t>
      </w:r>
      <w:del w:id="32" w:author="Douglas Ezra Morrison" w:date="2021-10-31T23:58:00Z">
        <w:r w:rsidDel="00521F74">
          <w:delText>Particularly</w:delText>
        </w:r>
      </w:del>
      <w:ins w:id="33" w:author="Douglas Ezra Morrison" w:date="2021-10-31T23:58:00Z">
        <w:r w:rsidR="00521F74">
          <w:t>In particular</w:t>
        </w:r>
      </w:ins>
      <w:r>
        <w:t xml:space="preserve">, occlusal surfaces </w:t>
      </w:r>
      <w:del w:id="34" w:author="Douglas Ezra Morrison" w:date="2021-10-31T23:57:00Z">
        <w:r w:rsidDel="00521F74">
          <w:delText xml:space="preserve">are </w:delText>
        </w:r>
      </w:del>
      <w:ins w:id="35" w:author="Douglas Ezra Morrison" w:date="2021-10-31T23:57:00Z">
        <w:r w:rsidR="00521F74">
          <w:t xml:space="preserve">were </w:t>
        </w:r>
      </w:ins>
      <w:r>
        <w:t xml:space="preserve">brushed with excessive pressure </w:t>
      </w:r>
      <w:ins w:id="36" w:author="Douglas Ezra Morrison" w:date="2021-10-31T23:58:00Z">
        <w:r w:rsidR="00521F74">
          <w:t xml:space="preserve">for </w:t>
        </w:r>
      </w:ins>
      <w:r>
        <w:t>1.52 and 1.46 times as long as the buccal and lingual surfaces</w:t>
      </w:r>
      <w:ins w:id="37" w:author="Douglas Ezra Morrison" w:date="2021-10-31T23:58:00Z">
        <w:r w:rsidR="00521F74">
          <w:t>, on average</w:t>
        </w:r>
      </w:ins>
      <w:r>
        <w:t xml:space="preserve">. We also observed high </w:t>
      </w:r>
      <w:del w:id="38" w:author="Douglas Ezra Morrison" w:date="2021-10-31T23:58:00Z">
        <w:r w:rsidDel="00521F74">
          <w:delText>inter</w:delText>
        </w:r>
      </w:del>
      <w:ins w:id="39" w:author="Douglas Ezra Morrison" w:date="2021-10-31T23:58:00Z">
        <w:r w:rsidR="00521F74">
          <w:t>between</w:t>
        </w:r>
      </w:ins>
      <w:r>
        <w:t xml:space="preserve">-subject variability in brushing behaviors, suggesting the importance of individualized brushing recommendations. </w:t>
      </w:r>
    </w:p>
    <w:p w14:paraId="269A1D8D" w14:textId="77777777" w:rsidR="00965983" w:rsidRDefault="00965983">
      <w:r>
        <w:br w:type="page"/>
      </w:r>
    </w:p>
    <w:p w14:paraId="79A1DA20" w14:textId="77777777" w:rsidR="00183220" w:rsidRDefault="00846E55">
      <w:pPr>
        <w:pStyle w:val="Heading1"/>
      </w:pPr>
      <w:bookmarkStart w:id="40" w:name="_avvq6rneeg8l" w:colFirst="0" w:colLast="0"/>
      <w:bookmarkEnd w:id="40"/>
      <w:r>
        <w:lastRenderedPageBreak/>
        <w:t xml:space="preserve">Introduction </w:t>
      </w:r>
    </w:p>
    <w:p w14:paraId="66B5D2F7" w14:textId="62969B2A" w:rsidR="00732841" w:rsidRDefault="00965983" w:rsidP="00CE6A1B">
      <w:pPr>
        <w:spacing w:after="0"/>
      </w:pPr>
      <w:r>
        <w:t xml:space="preserve">Dental caries </w:t>
      </w:r>
      <w:r w:rsidR="000915FE">
        <w:t>and</w:t>
      </w:r>
      <w:r>
        <w:t xml:space="preserve"> periodontal disease are very common chronic diseases closely linked to inadequate oral hygiene behaviors. Considerable scientific evidence indicates that regular and systematic toothbrushing prevents accumulation of dental plaque (a sticky film containing bacteria) that leads to gum disease, tooth decay and eventually, tooth loss </w:t>
      </w:r>
      <w:r w:rsidR="000C293E">
        <w:fldChar w:fldCharType="begin"/>
      </w:r>
      <w:r w:rsidR="000C293E">
        <w:instrText xml:space="preserve"> ADDIN ZOTERO_ITEM {"citationID":"sF7QO5qs","properties":{"formattedCitation":"{\\rtf (L\\uc0\\u246{}e, 2000)}","plainCitation":"(Löe, 2000)"},"citationItems":[{"id":5458,"uris":["http://zotero.org/users/4429/i</w:instrText>
      </w:r>
      <w:r w:rsidR="000C293E">
        <w:instrText xml:space="preserve">tems/CKXVRF9U"],"uri":["http://zotero.org/users/4429/items/CKXVRF9U"]}]} </w:instrText>
      </w:r>
      <w:r w:rsidR="000C293E">
        <w:fldChar w:fldCharType="separate"/>
      </w:r>
      <w:r w:rsidRPr="00416F7C">
        <w:rPr>
          <w:rFonts w:cs="Arial"/>
        </w:rPr>
        <w:t>(Löe, 2000</w:t>
      </w:r>
      <w:r w:rsidR="000C293E">
        <w:rPr>
          <w:rFonts w:cs="Arial"/>
        </w:rPr>
        <w:fldChar w:fldCharType="end"/>
      </w:r>
      <w:r>
        <w:t xml:space="preserve">; </w:t>
      </w:r>
      <w:r>
        <w:fldChar w:fldCharType="begin"/>
      </w:r>
      <w:r>
        <w:instrText xml:space="preserve"> ADDIN ZOTERO_ITEM {"citationID":"16463n248r","properties":{"formattedCitation":"{\\rtf (\\uc0\\u8220{}Brush Teeth - American Dental Association,\\uc0\\u8221{} n.d.)}","plainCitation":"(“Brush Teeth - American Dental Association,” n.d.)"},"citationItems":[{"id":5615,"uris":["http://zotero.org/users/4429/items/DHR3QGQU"],"uri":["http://zotero.org/users/4429/items/DHR3QGQU"]}]} </w:instrText>
      </w:r>
      <w:r>
        <w:fldChar w:fldCharType="separate"/>
      </w:r>
      <w:r w:rsidRPr="00984A22">
        <w:rPr>
          <w:rFonts w:cs="Arial"/>
        </w:rPr>
        <w:t>American Dental Association</w:t>
      </w:r>
      <w:r>
        <w:fldChar w:fldCharType="end"/>
      </w:r>
      <w:r>
        <w:t xml:space="preserve">; </w:t>
      </w:r>
      <w:r>
        <w:fldChar w:fldCharType="begin"/>
      </w:r>
      <w:r>
        <w:instrText xml:space="preserve"> ADDIN ZOTERO_ITEM {"citationID":"1bsg413ilm","properties":{"formattedCitation":"(Attin and Hornecker, 2005)","plainCitation":"(Attin and Hornecker, 2005)"},"citationItems":[{"id":5510,"uris":["http://zotero.org/users/4429/items/A9PHIVS3"],"uri":["http://zotero.org/users/4429/items/A9PHIVS3"]}]} </w:instrText>
      </w:r>
      <w:r>
        <w:fldChar w:fldCharType="separate"/>
      </w:r>
      <w:r w:rsidRPr="00984A22">
        <w:rPr>
          <w:rFonts w:cs="Arial"/>
        </w:rPr>
        <w:t>Attin and Hornecker, 2005)</w:t>
      </w:r>
      <w:r>
        <w:fldChar w:fldCharType="end"/>
      </w:r>
      <w:r>
        <w:t xml:space="preserve">. </w:t>
      </w:r>
      <w:r w:rsidR="000915FE">
        <w:t>Thus, most efforts to reduce the incidence and impact of dental disease focus on toothbrushing techniques and strategies that reduce the accumulation of plaque</w:t>
      </w:r>
      <w:r w:rsidR="003A5404">
        <w:t xml:space="preserve">. </w:t>
      </w:r>
      <w:r w:rsidR="000915FE">
        <w:t xml:space="preserve"> </w:t>
      </w:r>
      <w:r w:rsidR="003A5404">
        <w:t xml:space="preserve">Although </w:t>
      </w:r>
      <w:r w:rsidR="002C4D20">
        <w:t xml:space="preserve">manual tooth brushes are </w:t>
      </w:r>
      <w:r w:rsidR="00EC459A">
        <w:t>the most commonly used tools</w:t>
      </w:r>
      <w:r w:rsidR="002C4D20">
        <w:t xml:space="preserve"> for plaque contro</w:t>
      </w:r>
      <w:r w:rsidR="00CE6A1B">
        <w:t xml:space="preserve">l, electric toothbrushes </w:t>
      </w:r>
      <w:r w:rsidR="00ED42B9">
        <w:t xml:space="preserve">are gaining </w:t>
      </w:r>
      <w:r w:rsidR="00732841">
        <w:t xml:space="preserve">increasing </w:t>
      </w:r>
      <w:r w:rsidR="00ED42B9">
        <w:t xml:space="preserve">acceptance as alternatives, especially for children, people with disabilities or limited mobility, and older adults. </w:t>
      </w:r>
      <w:r w:rsidR="007207E3">
        <w:t>E</w:t>
      </w:r>
      <w:r w:rsidR="00ED42B9">
        <w:t>lectric toothbrush</w:t>
      </w:r>
      <w:r w:rsidR="007207E3">
        <w:t>es</w:t>
      </w:r>
      <w:r w:rsidR="00ED42B9">
        <w:t xml:space="preserve"> do most of the work</w:t>
      </w:r>
      <w:r w:rsidR="00732841">
        <w:t xml:space="preserve">, </w:t>
      </w:r>
      <w:r w:rsidR="007207E3">
        <w:t xml:space="preserve">are </w:t>
      </w:r>
      <w:r w:rsidR="00EC459A">
        <w:t xml:space="preserve">considered </w:t>
      </w:r>
      <w:r w:rsidR="00732841">
        <w:t>more effective at removing plaque from hard-to-reach areas and incorporate timers to reinforce brushing duration</w:t>
      </w:r>
      <w:r w:rsidR="007207E3">
        <w:t xml:space="preserve"> (refs)</w:t>
      </w:r>
      <w:r w:rsidR="00732841">
        <w:t>.</w:t>
      </w:r>
    </w:p>
    <w:p w14:paraId="160B6C49" w14:textId="1C752936" w:rsidR="007207E3" w:rsidRDefault="007207E3" w:rsidP="00CE6A1B">
      <w:pPr>
        <w:spacing w:after="0"/>
      </w:pPr>
    </w:p>
    <w:p w14:paraId="6F303BF2" w14:textId="14C04098" w:rsidR="00F37CF8" w:rsidRDefault="007207E3" w:rsidP="00CE6A1B">
      <w:pPr>
        <w:spacing w:after="0"/>
      </w:pPr>
      <w:r>
        <w:t xml:space="preserve">Despite the compelling </w:t>
      </w:r>
      <w:r w:rsidR="009A4545">
        <w:t xml:space="preserve">technological </w:t>
      </w:r>
      <w:r>
        <w:t>features</w:t>
      </w:r>
      <w:r w:rsidR="00E05E32">
        <w:t>,</w:t>
      </w:r>
      <w:r>
        <w:t xml:space="preserve"> there is little evidence </w:t>
      </w:r>
      <w:r w:rsidR="00E05E32">
        <w:t xml:space="preserve">that </w:t>
      </w:r>
      <w:r w:rsidR="00EC459A">
        <w:t>electric</w:t>
      </w:r>
      <w:r w:rsidR="00E05E32">
        <w:t xml:space="preserve"> toothbrushes </w:t>
      </w:r>
      <w:r w:rsidR="009A4545">
        <w:t xml:space="preserve">allow brushing and plaque removal </w:t>
      </w:r>
      <w:r w:rsidR="00E05E32">
        <w:t xml:space="preserve">in </w:t>
      </w:r>
      <w:r w:rsidR="004A4536">
        <w:t xml:space="preserve">a </w:t>
      </w:r>
      <w:ins w:id="41" w:author="Douglas Ezra Morrison" w:date="2021-11-01T09:53:00Z">
        <w:r w:rsidR="00983C8C">
          <w:t>more structured and systematic</w:t>
        </w:r>
        <w:r w:rsidR="00983C8C">
          <w:t xml:space="preserve"> </w:t>
        </w:r>
      </w:ins>
      <w:r w:rsidR="000D460F">
        <w:t xml:space="preserve">manner </w:t>
      </w:r>
      <w:del w:id="42" w:author="Douglas Ezra Morrison" w:date="2021-11-01T09:53:00Z">
        <w:r w:rsidR="004A4536" w:rsidDel="00983C8C">
          <w:delText>more structured</w:delText>
        </w:r>
        <w:r w:rsidR="00E05E32" w:rsidDel="00983C8C">
          <w:delText xml:space="preserve"> </w:delText>
        </w:r>
        <w:r w:rsidR="00EC459A" w:rsidDel="00983C8C">
          <w:delText xml:space="preserve">and systematic </w:delText>
        </w:r>
      </w:del>
      <w:r w:rsidR="000D460F">
        <w:t xml:space="preserve">than manual </w:t>
      </w:r>
      <w:r w:rsidR="004A4536">
        <w:t>brushes</w:t>
      </w:r>
      <w:r w:rsidR="00EC459A">
        <w:t xml:space="preserve">. </w:t>
      </w:r>
      <w:ins w:id="43" w:author="Douglas Ezra Morrison" w:date="2021-11-01T09:54:00Z">
        <w:r w:rsidR="00983C8C">
          <w:t xml:space="preserve">For toothbrushing </w:t>
        </w:r>
      </w:ins>
      <w:del w:id="44" w:author="Douglas Ezra Morrison" w:date="2021-11-01T09:54:00Z">
        <w:r w:rsidR="00EC459A" w:rsidDel="00983C8C">
          <w:delText xml:space="preserve">To </w:delText>
        </w:r>
      </w:del>
      <w:ins w:id="45" w:author="Douglas Ezra Morrison" w:date="2021-11-01T09:54:00Z">
        <w:r w:rsidR="00983C8C">
          <w:t>t</w:t>
        </w:r>
        <w:r w:rsidR="00983C8C">
          <w:t xml:space="preserve">o </w:t>
        </w:r>
      </w:ins>
      <w:r w:rsidR="00EC459A">
        <w:t xml:space="preserve">be effective, all </w:t>
      </w:r>
      <w:r w:rsidR="000D460F">
        <w:t xml:space="preserve">dental surfaces need to </w:t>
      </w:r>
      <w:proofErr w:type="gramStart"/>
      <w:r w:rsidR="000D460F">
        <w:t>cleaned</w:t>
      </w:r>
      <w:proofErr w:type="gramEnd"/>
      <w:r w:rsidR="004A4536">
        <w:t xml:space="preserve"> frequently and</w:t>
      </w:r>
      <w:r w:rsidR="000D460F">
        <w:t xml:space="preserve"> adequately</w:t>
      </w:r>
      <w:ins w:id="46" w:author="Douglas Ezra Morrison" w:date="2021-11-01T09:54:00Z">
        <w:r w:rsidR="00983C8C">
          <w:t>;</w:t>
        </w:r>
      </w:ins>
      <w:del w:id="47" w:author="Douglas Ezra Morrison" w:date="2021-11-01T09:54:00Z">
        <w:r w:rsidR="000D460F" w:rsidDel="00983C8C">
          <w:delText>,</w:delText>
        </w:r>
      </w:del>
      <w:r w:rsidR="000D460F">
        <w:t xml:space="preserve"> otherwise</w:t>
      </w:r>
      <w:ins w:id="48" w:author="Douglas Ezra Morrison" w:date="2021-11-01T09:54:00Z">
        <w:r w:rsidR="00983C8C">
          <w:t>,</w:t>
        </w:r>
      </w:ins>
      <w:r w:rsidR="000D460F">
        <w:t xml:space="preserve"> the </w:t>
      </w:r>
      <w:r w:rsidR="00DD6569">
        <w:t>practical</w:t>
      </w:r>
      <w:r w:rsidR="000D460F">
        <w:t xml:space="preserve"> value of toothbrushing is low. </w:t>
      </w:r>
      <w:r w:rsidR="002D7993">
        <w:t>Brushing frequency, duration</w:t>
      </w:r>
      <w:ins w:id="49" w:author="Douglas Ezra Morrison" w:date="2021-11-01T09:54:00Z">
        <w:r w:rsidR="00983C8C">
          <w:t>,</w:t>
        </w:r>
      </w:ins>
      <w:r w:rsidR="002D7993">
        <w:t xml:space="preserve"> and </w:t>
      </w:r>
      <w:r w:rsidR="00896EC8">
        <w:t xml:space="preserve">technique are key determinants of adequate plaque reduction.  </w:t>
      </w:r>
      <w:r w:rsidR="009A4545">
        <w:t>Common b</w:t>
      </w:r>
      <w:r w:rsidR="007D39F9">
        <w:t xml:space="preserve">rushing </w:t>
      </w:r>
      <w:r w:rsidR="009A4545">
        <w:t>techniques</w:t>
      </w:r>
      <w:r w:rsidR="007D39F9">
        <w:t xml:space="preserve"> such as the Bass</w:t>
      </w:r>
      <w:r w:rsidR="009A4545">
        <w:t>, Stillman and Charter</w:t>
      </w:r>
      <w:r w:rsidR="007D39F9">
        <w:t xml:space="preserve"> technique</w:t>
      </w:r>
      <w:r w:rsidR="009A4545">
        <w:t>s</w:t>
      </w:r>
      <w:r w:rsidR="007D39F9">
        <w:t xml:space="preserve"> are based on manual toothbrushes</w:t>
      </w:r>
      <w:r w:rsidR="00313EBF">
        <w:t xml:space="preserve"> </w:t>
      </w:r>
      <w:r w:rsidR="007D39F9">
        <w:t xml:space="preserve">and do not readily </w:t>
      </w:r>
      <w:r w:rsidR="00896EC8">
        <w:t>translate</w:t>
      </w:r>
      <w:r w:rsidR="007D39F9">
        <w:t xml:space="preserve"> to </w:t>
      </w:r>
      <w:r w:rsidR="00896EC8">
        <w:t xml:space="preserve">brushing with </w:t>
      </w:r>
      <w:r w:rsidR="00313EBF">
        <w:t>electric</w:t>
      </w:r>
      <w:r w:rsidR="007D39F9">
        <w:t xml:space="preserve"> </w:t>
      </w:r>
      <w:r w:rsidR="00313EBF">
        <w:t>toothbrushes</w:t>
      </w:r>
      <w:r w:rsidR="00896EC8">
        <w:t xml:space="preserve"> where the </w:t>
      </w:r>
      <w:r w:rsidR="00DC5F82">
        <w:t>user</w:t>
      </w:r>
      <w:r w:rsidR="00896EC8">
        <w:t xml:space="preserve"> guides but does not animate the brush head.</w:t>
      </w:r>
      <w:r w:rsidR="00296EA4">
        <w:t xml:space="preserve"> </w:t>
      </w:r>
      <w:r w:rsidR="00745DB3">
        <w:t>S</w:t>
      </w:r>
      <w:r w:rsidR="00296EA4">
        <w:t xml:space="preserve">tudies </w:t>
      </w:r>
      <w:r w:rsidR="00745DB3">
        <w:t xml:space="preserve">that have attempted to clarify </w:t>
      </w:r>
      <w:r w:rsidR="00296EA4">
        <w:t xml:space="preserve">brushing patterns with electric toothbrushes have </w:t>
      </w:r>
      <w:r w:rsidR="00745DB3">
        <w:t xml:space="preserve">largely </w:t>
      </w:r>
      <w:r w:rsidR="00296EA4">
        <w:t>focused</w:t>
      </w:r>
      <w:r w:rsidR="00745DB3">
        <w:t xml:space="preserve"> on </w:t>
      </w:r>
      <w:del w:id="50" w:author="Douglas Ezra Morrison" w:date="2021-11-01T09:55:00Z">
        <w:r w:rsidR="00745DB3" w:rsidDel="00983C8C">
          <w:delText>in</w:delText>
        </w:r>
        <w:r w:rsidR="00D15888" w:rsidDel="00983C8C">
          <w:delText>ter</w:delText>
        </w:r>
      </w:del>
      <w:ins w:id="51" w:author="Douglas Ezra Morrison" w:date="2021-11-01T09:55:00Z">
        <w:r w:rsidR="00983C8C">
          <w:t>between</w:t>
        </w:r>
      </w:ins>
      <w:r w:rsidR="00745DB3">
        <w:t xml:space="preserve">-individual variations determined through video recordings obtained in controlled clinical settings. </w:t>
      </w:r>
      <w:r w:rsidR="00397EB6">
        <w:t xml:space="preserve">Such </w:t>
      </w:r>
      <w:r w:rsidR="00F37CF8">
        <w:t>snapshot</w:t>
      </w:r>
      <w:r w:rsidR="00397EB6">
        <w:t xml:space="preserve"> observations ignore </w:t>
      </w:r>
      <w:del w:id="52" w:author="Douglas Ezra Morrison" w:date="2021-11-01T09:55:00Z">
        <w:r w:rsidR="00397EB6" w:rsidDel="00983C8C">
          <w:delText>intra</w:delText>
        </w:r>
      </w:del>
      <w:ins w:id="53" w:author="Douglas Ezra Morrison" w:date="2021-11-01T09:55:00Z">
        <w:r w:rsidR="00983C8C">
          <w:t>within</w:t>
        </w:r>
      </w:ins>
      <w:r w:rsidR="00397EB6">
        <w:t>-participant variations in brushing behaviors and patterns</w:t>
      </w:r>
      <w:r w:rsidR="00F37CF8">
        <w:t xml:space="preserve">; </w:t>
      </w:r>
      <w:ins w:id="54" w:author="Douglas Ezra Morrison" w:date="2021-11-01T09:55:00Z">
        <w:r w:rsidR="00983C8C">
          <w:t>mo</w:t>
        </w:r>
      </w:ins>
      <w:ins w:id="55" w:author="Douglas Ezra Morrison" w:date="2021-11-01T09:56:00Z">
        <w:r w:rsidR="00983C8C">
          <w:t xml:space="preserve">reover, </w:t>
        </w:r>
      </w:ins>
      <w:r w:rsidR="00F37CF8">
        <w:t xml:space="preserve">the external validity of the structured assessments suffers because </w:t>
      </w:r>
      <w:r w:rsidR="00DC5F82">
        <w:t xml:space="preserve">the brushing </w:t>
      </w:r>
      <w:r w:rsidR="00F37CF8">
        <w:t>behavior</w:t>
      </w:r>
      <w:del w:id="56" w:author="Douglas Ezra Morrison" w:date="2021-11-01T09:56:00Z">
        <w:r w:rsidR="00F37CF8" w:rsidDel="00983C8C">
          <w:delText>s</w:delText>
        </w:r>
      </w:del>
      <w:r w:rsidR="00F37CF8">
        <w:t xml:space="preserve"> </w:t>
      </w:r>
      <w:del w:id="57" w:author="Douglas Ezra Morrison" w:date="2021-11-01T09:56:00Z">
        <w:r w:rsidR="00F37CF8" w:rsidDel="00983C8C">
          <w:delText xml:space="preserve">and </w:delText>
        </w:r>
      </w:del>
      <w:r w:rsidR="00F37CF8">
        <w:t xml:space="preserve">patterns recorded in research settings may not be entirely natural. </w:t>
      </w:r>
    </w:p>
    <w:p w14:paraId="7A7D0E61" w14:textId="2A9D9600" w:rsidR="009A4545" w:rsidRDefault="009A4545" w:rsidP="00CE6A1B">
      <w:pPr>
        <w:spacing w:after="0"/>
      </w:pPr>
    </w:p>
    <w:p w14:paraId="6510A38A" w14:textId="563AAE62" w:rsidR="00CD23F8" w:rsidRDefault="00F37CF8" w:rsidP="00FF5195">
      <w:pPr>
        <w:spacing w:after="0"/>
      </w:pPr>
      <w:r>
        <w:t xml:space="preserve">To clarify </w:t>
      </w:r>
      <w:r w:rsidR="00DC5F82">
        <w:t>natural</w:t>
      </w:r>
      <w:r>
        <w:t xml:space="preserve"> brushing patterns with electric toothbrushes, we conducted a naturalistic</w:t>
      </w:r>
      <w:r w:rsidR="00CD23F8">
        <w:t xml:space="preserve"> </w:t>
      </w:r>
      <w:r>
        <w:t xml:space="preserve">study of </w:t>
      </w:r>
      <w:r w:rsidR="00CD23F8">
        <w:t>brushing behaviors of individuals in their home setting</w:t>
      </w:r>
      <w:r w:rsidR="00E21FEE">
        <w:t>s</w:t>
      </w:r>
      <w:r w:rsidR="00CD23F8">
        <w:t xml:space="preserve">. </w:t>
      </w:r>
      <w:r w:rsidR="00FF5195">
        <w:t xml:space="preserve">Sensors embedded within the electric toothbrush and a smartphone application for video recording ensured different data sampling windows and data fidelity. Our </w:t>
      </w:r>
      <w:r w:rsidR="00542193">
        <w:t>objective</w:t>
      </w:r>
      <w:r w:rsidR="00FF5195">
        <w:t xml:space="preserve"> was to gather accurate</w:t>
      </w:r>
      <w:r w:rsidR="00542193">
        <w:t xml:space="preserve"> data on habitual brushing patterns using electric toothbrushes</w:t>
      </w:r>
      <w:ins w:id="58" w:author="Douglas Ezra Morrison" w:date="2021-11-01T10:09:00Z">
        <w:r w:rsidR="00F227C1">
          <w:t>,</w:t>
        </w:r>
      </w:ins>
      <w:r w:rsidR="00542193">
        <w:t xml:space="preserve"> with a focus on the duration of each session, the brushing sequence, dental areas covered, and the episodes of excessive pressure applied.</w:t>
      </w:r>
      <w:r w:rsidR="00E21FEE" w:rsidRPr="00E21FEE">
        <w:t xml:space="preserve"> </w:t>
      </w:r>
      <w:r w:rsidR="00E21FEE">
        <w:t xml:space="preserve">By examining habitual brushing patterns at the </w:t>
      </w:r>
      <w:r w:rsidR="00DE767D">
        <w:t>individual</w:t>
      </w:r>
      <w:r w:rsidR="00E21FEE">
        <w:t xml:space="preserve"> and session-level, we sought to </w:t>
      </w:r>
      <w:r w:rsidR="00DE767D">
        <w:t xml:space="preserve">clarify </w:t>
      </w:r>
      <w:del w:id="59" w:author="Douglas Ezra Morrison" w:date="2021-11-01T10:28:00Z">
        <w:r w:rsidR="00DE767D" w:rsidDel="007069CF">
          <w:delText>inter</w:delText>
        </w:r>
      </w:del>
      <w:ins w:id="60" w:author="Douglas Ezra Morrison" w:date="2021-11-01T10:28:00Z">
        <w:r w:rsidR="007069CF">
          <w:t>between</w:t>
        </w:r>
      </w:ins>
      <w:r w:rsidR="00DE767D">
        <w:t>-</w:t>
      </w:r>
      <w:ins w:id="61" w:author="Douglas Ezra Morrison" w:date="2021-11-01T11:15:00Z">
        <w:r w:rsidR="0058313B">
          <w:t>person</w:t>
        </w:r>
      </w:ins>
      <w:r w:rsidR="00DE767D">
        <w:t xml:space="preserve"> and </w:t>
      </w:r>
      <w:del w:id="62" w:author="Douglas Ezra Morrison" w:date="2021-11-01T10:28:00Z">
        <w:r w:rsidR="00DE767D" w:rsidDel="007069CF">
          <w:delText>intra</w:delText>
        </w:r>
      </w:del>
      <w:r w:rsidR="00DE767D">
        <w:t>-</w:t>
      </w:r>
      <w:del w:id="63" w:author="Douglas Ezra Morrison" w:date="2021-11-01T11:15:00Z">
        <w:r w:rsidR="00DE767D" w:rsidDel="0058313B">
          <w:delText xml:space="preserve">individual </w:delText>
        </w:r>
      </w:del>
      <w:ins w:id="64" w:author="Douglas Ezra Morrison" w:date="2021-11-01T11:16:00Z">
        <w:r w:rsidR="0058313B">
          <w:t xml:space="preserve">session-to-session </w:t>
        </w:r>
      </w:ins>
      <w:r w:rsidR="00DE767D">
        <w:t xml:space="preserve">variability in brushing practices using electric toothbrushes. </w:t>
      </w:r>
    </w:p>
    <w:p w14:paraId="69011808" w14:textId="6A03EA6F" w:rsidR="00E21FEE" w:rsidRDefault="00E21FEE" w:rsidP="00FF5195">
      <w:pPr>
        <w:spacing w:after="0"/>
      </w:pPr>
    </w:p>
    <w:p w14:paraId="33458402" w14:textId="77777777" w:rsidR="00E21FEE" w:rsidRDefault="00E21FEE" w:rsidP="00FF5195">
      <w:pPr>
        <w:spacing w:after="0"/>
      </w:pPr>
    </w:p>
    <w:p w14:paraId="4449BE47" w14:textId="77777777" w:rsidR="00183220" w:rsidRDefault="00846E55">
      <w:pPr>
        <w:pStyle w:val="Heading1"/>
        <w:rPr>
          <w:b/>
          <w:sz w:val="24"/>
          <w:szCs w:val="24"/>
        </w:rPr>
      </w:pPr>
      <w:bookmarkStart w:id="65" w:name="_y7ymeflydt8o" w:colFirst="0" w:colLast="0"/>
      <w:bookmarkEnd w:id="65"/>
      <w:r>
        <w:lastRenderedPageBreak/>
        <w:t xml:space="preserve">Materials and Methods </w:t>
      </w:r>
    </w:p>
    <w:p w14:paraId="761F5C35" w14:textId="772B602C" w:rsidR="00BB2419" w:rsidRDefault="00BB2419" w:rsidP="00BB2419">
      <w:bookmarkStart w:id="66" w:name="_w4ncybmf4t84" w:colFirst="0" w:colLast="0"/>
      <w:bookmarkEnd w:id="66"/>
      <w:r>
        <w:t>Th</w:t>
      </w:r>
      <w:r w:rsidR="00DC5F82">
        <w:t>is</w:t>
      </w:r>
      <w:r>
        <w:t xml:space="preserve"> </w:t>
      </w:r>
      <w:r w:rsidR="00F20E04">
        <w:t>sub-study was conducted a part of a larger study</w:t>
      </w:r>
      <w:r>
        <w:t xml:space="preserve"> </w:t>
      </w:r>
      <w:r w:rsidR="00F20E04">
        <w:t>involving</w:t>
      </w:r>
      <w:r>
        <w:t xml:space="preserve"> machine learning approaches to characterize brushing behaviors and develop a brushing efficiency score. </w:t>
      </w:r>
      <w:r w:rsidR="00F20E04">
        <w:t xml:space="preserve">As part of the parent study, 12 health young participants provided their brushing data in the home setting over three weeks (50 sessions each). </w:t>
      </w:r>
      <w:r>
        <w:t xml:space="preserve">The study protocol was reviewed and approved by the Institutional Review Board.  </w:t>
      </w:r>
    </w:p>
    <w:p w14:paraId="13877A0B" w14:textId="37A2907A" w:rsidR="00BB2419" w:rsidRDefault="00BB2419" w:rsidP="00BB2419">
      <w:pPr>
        <w:pStyle w:val="Heading2"/>
      </w:pPr>
      <w:r>
        <w:t>Data Collection Infrastructure</w:t>
      </w:r>
    </w:p>
    <w:p w14:paraId="30081E6B" w14:textId="13B388E1" w:rsidR="00D61DD4" w:rsidRDefault="00BB2419" w:rsidP="00D61DD4">
      <w:pPr>
        <w:rPr>
          <w:color w:val="1A254C"/>
          <w:shd w:val="clear" w:color="auto" w:fill="FFFFFF"/>
        </w:rPr>
      </w:pPr>
      <w:r w:rsidRPr="00D61DD4">
        <w:rPr>
          <w:shd w:val="clear" w:color="auto" w:fill="FFFFFF"/>
        </w:rPr>
        <w:t>To allow objective, individual-level and ecologically-valid data on oral hygiene behaviors, we deployed the Remote Oral Behaviors Assessment System (ROBAS)</w:t>
      </w:r>
      <w:r w:rsidR="00D61DD4" w:rsidRPr="00D61DD4">
        <w:rPr>
          <w:shd w:val="clear" w:color="auto" w:fill="FFFFFF"/>
        </w:rPr>
        <w:t xml:space="preserve"> described previously (ref). Briefly, </w:t>
      </w:r>
      <w:r w:rsidRPr="00D61DD4">
        <w:t>ROBAS builds on a broadly available consumer-grade electr</w:t>
      </w:r>
      <w:r w:rsidR="00D61DD4" w:rsidRPr="00D61DD4">
        <w:t>ic</w:t>
      </w:r>
      <w:r w:rsidRPr="00D61DD4">
        <w:t xml:space="preserve"> toothbrush (Oral-B </w:t>
      </w:r>
      <w:r w:rsidR="00D61DD4">
        <w:t>Genius X</w:t>
      </w:r>
      <w:r w:rsidRPr="00D61DD4">
        <w:t xml:space="preserve">; Procter &amp; Gamble) as the data source for brushing behaviors (timing, duration, pressure applied). </w:t>
      </w:r>
      <w:r w:rsidR="00D61DD4" w:rsidRPr="00D61DD4">
        <w:t>Brushing data captured by the accelerometer, gyroscope and pressure sensor contained within the electr</w:t>
      </w:r>
      <w:r w:rsidR="00DC5F82">
        <w:t>ic</w:t>
      </w:r>
      <w:r w:rsidR="00D61DD4" w:rsidRPr="00D61DD4">
        <w:t xml:space="preserve"> brush is transmitted over BLE (Bluetooth Low Energy) to a paired smartphone (Android or Apple) running the companion data collection app. Collected data is then uploaded </w:t>
      </w:r>
      <w:r w:rsidR="00DC5F82">
        <w:t xml:space="preserve">to </w:t>
      </w:r>
      <w:r w:rsidR="00D61DD4" w:rsidRPr="00D61DD4">
        <w:t xml:space="preserve">a secure </w:t>
      </w:r>
      <w:r w:rsidR="00DC5F82">
        <w:t>cloud server</w:t>
      </w:r>
      <w:r w:rsidR="00D61DD4" w:rsidRPr="00D61DD4">
        <w:t xml:space="preserve"> for remote monitoring of data yields and analytics. </w:t>
      </w:r>
      <w:r w:rsidR="00D61DD4" w:rsidRPr="00D61DD4">
        <w:rPr>
          <w:color w:val="1A254C"/>
          <w:shd w:val="clear" w:color="auto" w:fill="FFFFFF"/>
        </w:rPr>
        <w:t xml:space="preserve">Visualization of time series data streams of brushing episodes and </w:t>
      </w:r>
      <w:r w:rsidR="00D61DD4">
        <w:rPr>
          <w:color w:val="1A254C"/>
          <w:shd w:val="clear" w:color="auto" w:fill="FFFFFF"/>
        </w:rPr>
        <w:t xml:space="preserve">remote </w:t>
      </w:r>
      <w:r w:rsidR="00D61DD4" w:rsidRPr="00D61DD4">
        <w:rPr>
          <w:color w:val="1A254C"/>
          <w:shd w:val="clear" w:color="auto" w:fill="FFFFFF"/>
        </w:rPr>
        <w:t>monitoring of sensor function and participant compliance is accomplished through an adaptation of the open platform Grafana dashboard</w:t>
      </w:r>
      <w:r w:rsidR="00D61DD4">
        <w:rPr>
          <w:color w:val="1A254C"/>
          <w:shd w:val="clear" w:color="auto" w:fill="FFFFFF"/>
        </w:rPr>
        <w:t>.</w:t>
      </w:r>
      <w:r w:rsidR="00D61DD4" w:rsidRPr="00D61DD4">
        <w:rPr>
          <w:color w:val="1A254C"/>
          <w:shd w:val="clear" w:color="auto" w:fill="FFFFFF"/>
        </w:rPr>
        <w:t> </w:t>
      </w:r>
    </w:p>
    <w:p w14:paraId="5C1577CB" w14:textId="200EDE9C" w:rsidR="00183220" w:rsidRDefault="00AF1022">
      <w:pPr>
        <w:pStyle w:val="Heading2"/>
      </w:pPr>
      <w:r>
        <w:t>Data Collection</w:t>
      </w:r>
    </w:p>
    <w:p w14:paraId="5F6F9628" w14:textId="5986B4CC" w:rsidR="001931C7" w:rsidRDefault="00D3642F" w:rsidP="00AF1022">
      <w:r>
        <w:t xml:space="preserve">Figure 1 summarizes the data collection process. </w:t>
      </w:r>
      <w:r w:rsidR="00AF1022" w:rsidRPr="00DC5F82">
        <w:t xml:space="preserve">Upon enrollment, each participant was provided </w:t>
      </w:r>
      <w:r w:rsidR="00DC5F82" w:rsidRPr="00DC5F82">
        <w:t>an</w:t>
      </w:r>
      <w:r w:rsidR="00AF1022" w:rsidRPr="00DC5F82">
        <w:t xml:space="preserve"> </w:t>
      </w:r>
      <w:del w:id="67" w:author="Douglas Ezra Morrison" w:date="2021-11-01T10:31:00Z">
        <w:r w:rsidR="00AF1022" w:rsidRPr="00DC5F82" w:rsidDel="00264743">
          <w:delText xml:space="preserve">Oral </w:delText>
        </w:r>
      </w:del>
      <w:ins w:id="68" w:author="Douglas Ezra Morrison" w:date="2021-11-01T10:31:00Z">
        <w:r w:rsidR="00264743" w:rsidRPr="00DC5F82">
          <w:t>Oral</w:t>
        </w:r>
        <w:r w:rsidR="00264743">
          <w:t>-</w:t>
        </w:r>
      </w:ins>
      <w:r w:rsidR="00AF1022" w:rsidRPr="00DC5F82">
        <w:t>B brush,</w:t>
      </w:r>
      <w:r>
        <w:t xml:space="preserve"> a dedicated study phone for video recording,</w:t>
      </w:r>
      <w:del w:id="69" w:author="Douglas Ezra Morrison" w:date="2021-11-01T10:31:00Z">
        <w:r w:rsidDel="00CF5909">
          <w:delText xml:space="preserve"> </w:delText>
        </w:r>
      </w:del>
      <w:r w:rsidR="00AF1022" w:rsidRPr="00DC5F82">
        <w:t xml:space="preserve"> a suction-cup phone mount, chargers, and quick start </w:t>
      </w:r>
      <w:r w:rsidR="00DC5F82" w:rsidRPr="00DC5F82">
        <w:t>instruction</w:t>
      </w:r>
      <w:r w:rsidR="00DC5F82">
        <w:t>s</w:t>
      </w:r>
      <w:r w:rsidR="00AF1022" w:rsidRPr="00DC5F82">
        <w:t xml:space="preserve">. Participants downloaded the study-specific app onto their </w:t>
      </w:r>
      <w:r>
        <w:t xml:space="preserve">own </w:t>
      </w:r>
      <w:r w:rsidR="00AF1022" w:rsidRPr="00DC5F82">
        <w:t xml:space="preserve">smartphone and paired it to the electric brush. Participants were instructed to </w:t>
      </w:r>
      <w:r w:rsidR="00AF1022" w:rsidRPr="00DC5F82">
        <w:rPr>
          <w:color w:val="222222"/>
        </w:rPr>
        <w:t xml:space="preserve">mount the </w:t>
      </w:r>
      <w:r>
        <w:rPr>
          <w:color w:val="222222"/>
        </w:rPr>
        <w:t>study phone</w:t>
      </w:r>
      <w:r w:rsidR="00AF1022" w:rsidRPr="00DC5F82">
        <w:rPr>
          <w:color w:val="222222"/>
        </w:rPr>
        <w:t xml:space="preserve"> to their bathroom mirror</w:t>
      </w:r>
      <w:r w:rsidR="00AF1022" w:rsidRPr="00DC5F82">
        <w:t xml:space="preserve"> for the duration of the study (3 weeks).</w:t>
      </w:r>
      <w:r w:rsidR="00AF1022" w:rsidRPr="00DC5F82">
        <w:rPr>
          <w:color w:val="222222"/>
        </w:rPr>
        <w:t xml:space="preserve"> </w:t>
      </w:r>
      <w:r w:rsidR="00AF1022" w:rsidRPr="00DC5F82">
        <w:t xml:space="preserve"> At the start of each brushing session, participants launch</w:t>
      </w:r>
      <w:r w:rsidR="00DC5F82">
        <w:t>ed</w:t>
      </w:r>
      <w:r w:rsidR="00AF1022" w:rsidRPr="00DC5F82">
        <w:t xml:space="preserve"> the study app </w:t>
      </w:r>
      <w:r>
        <w:t xml:space="preserve">and </w:t>
      </w:r>
      <w:r w:rsidR="00AF1022" w:rsidRPr="00DC5F82">
        <w:t>activate</w:t>
      </w:r>
      <w:r w:rsidR="00DC5F82">
        <w:t>d</w:t>
      </w:r>
      <w:r w:rsidR="00AF1022" w:rsidRPr="00DC5F82">
        <w:t xml:space="preserve"> the front-facing camera </w:t>
      </w:r>
      <w:r>
        <w:t xml:space="preserve">on the study phone which help </w:t>
      </w:r>
      <w:r w:rsidR="00AF1022" w:rsidRPr="00DC5F82">
        <w:t>center the participant</w:t>
      </w:r>
      <w:r>
        <w:t xml:space="preserve">’s face </w:t>
      </w:r>
      <w:r w:rsidR="00AF1022" w:rsidRPr="00DC5F82">
        <w:t>within the frame. The video recording capture</w:t>
      </w:r>
      <w:r w:rsidR="00DC5F82">
        <w:t>d</w:t>
      </w:r>
      <w:r w:rsidR="00AF1022" w:rsidRPr="00DC5F82">
        <w:t xml:space="preserve"> all aspects of the brushing session. Data from the </w:t>
      </w:r>
      <w:r w:rsidR="00DC5F82">
        <w:t>embedded</w:t>
      </w:r>
      <w:r w:rsidR="00AF1022" w:rsidRPr="00DC5F82">
        <w:t xml:space="preserve"> sensor</w:t>
      </w:r>
      <w:r w:rsidR="00DC5F82">
        <w:t>s</w:t>
      </w:r>
      <w:r w:rsidR="00AF1022" w:rsidRPr="00DC5F82">
        <w:t xml:space="preserve"> was buffered by the </w:t>
      </w:r>
      <w:proofErr w:type="spellStart"/>
      <w:r w:rsidR="00AF1022" w:rsidRPr="00DC5F82">
        <w:t>eBrush</w:t>
      </w:r>
      <w:proofErr w:type="spellEnd"/>
      <w:r w:rsidR="00AF1022" w:rsidRPr="00DC5F82">
        <w:t xml:space="preserve"> and transmitted to the study phone via Bluetooth. Turning off the toothbrush end</w:t>
      </w:r>
      <w:r w:rsidR="00DC5F82">
        <w:t>ed</w:t>
      </w:r>
      <w:r w:rsidR="00AF1022" w:rsidRPr="00DC5F82">
        <w:t xml:space="preserve"> data collection and trigger</w:t>
      </w:r>
      <w:r w:rsidR="00DC5F82">
        <w:t xml:space="preserve">ed </w:t>
      </w:r>
      <w:r w:rsidR="00AF1022" w:rsidRPr="00DC5F82">
        <w:t>the app to save the timestamped brushing data</w:t>
      </w:r>
      <w:r w:rsidR="00DC5F82">
        <w:t xml:space="preserve">.  </w:t>
      </w:r>
      <w:r w:rsidR="00DC5F82" w:rsidRPr="00DC5F82">
        <w:t xml:space="preserve">The brushing session data </w:t>
      </w:r>
      <w:r w:rsidR="00AF1022" w:rsidRPr="00DC5F82">
        <w:t xml:space="preserve">and the corresponding </w:t>
      </w:r>
      <w:r w:rsidR="00DC5F82">
        <w:t xml:space="preserve">session </w:t>
      </w:r>
      <w:r w:rsidR="00AF1022" w:rsidRPr="00DC5F82">
        <w:t>vide</w:t>
      </w:r>
      <w:r>
        <w:t>o</w:t>
      </w:r>
      <w:r w:rsidR="00DC5F82">
        <w:t xml:space="preserve"> were then u</w:t>
      </w:r>
      <w:r w:rsidR="00AF1022" w:rsidRPr="00DC5F82">
        <w:t xml:space="preserve">ploaded via </w:t>
      </w:r>
      <w:r w:rsidR="00DC5F82">
        <w:t>the</w:t>
      </w:r>
      <w:r w:rsidR="00AF1022" w:rsidRPr="00DC5F82">
        <w:t xml:space="preserve"> ROBAS platform to a secure cloud server for subsequent analysis.</w:t>
      </w:r>
      <w:r w:rsidR="00AF1022" w:rsidRPr="00DC5F82">
        <w:rPr>
          <w:color w:val="FF0000"/>
        </w:rPr>
        <w:t xml:space="preserve"> </w:t>
      </w:r>
      <w:r w:rsidR="00DC5F82">
        <w:t xml:space="preserve">The ROBAS </w:t>
      </w:r>
      <w:r w:rsidR="00AF1022" w:rsidRPr="00DC5F82">
        <w:t>platform with integrated analytics, dashboards (</w:t>
      </w:r>
      <w:proofErr w:type="spellStart"/>
      <w:r w:rsidR="00AF1022" w:rsidRPr="00DC5F82">
        <w:t>Grafana</w:t>
      </w:r>
      <w:r w:rsidR="00AF1022" w:rsidRPr="00DC5F82">
        <w:rPr>
          <w:vertAlign w:val="superscript"/>
        </w:rPr>
        <w:t>TM</w:t>
      </w:r>
      <w:proofErr w:type="spellEnd"/>
      <w:r w:rsidR="00AF1022" w:rsidRPr="00DC5F82">
        <w:t>), and alerts rules engine allow</w:t>
      </w:r>
      <w:r w:rsidR="00DC5F82">
        <w:t>ed</w:t>
      </w:r>
      <w:r w:rsidR="00AF1022" w:rsidRPr="00DC5F82">
        <w:t xml:space="preserve"> research staff to remotely monitor data feeds, </w:t>
      </w:r>
      <w:r w:rsidR="00DC5F82">
        <w:t xml:space="preserve">and </w:t>
      </w:r>
      <w:r w:rsidR="00AF1022" w:rsidRPr="00DC5F82">
        <w:t>conduct quality checks</w:t>
      </w:r>
      <w:r w:rsidR="00DC5F82">
        <w:t>.</w:t>
      </w:r>
      <w:r>
        <w:t xml:space="preserve"> </w:t>
      </w:r>
    </w:p>
    <w:p w14:paraId="7755B205" w14:textId="77777777" w:rsidR="00D3642F" w:rsidRDefault="008943C6" w:rsidP="00D3642F">
      <w:pPr>
        <w:keepNext/>
      </w:pPr>
      <w:r>
        <w:rPr>
          <w:noProof/>
          <w:lang w:val="en-US"/>
        </w:rPr>
        <w:lastRenderedPageBreak/>
        <w:drawing>
          <wp:inline distT="114300" distB="114300" distL="114300" distR="114300" wp14:anchorId="5DCC206C" wp14:editId="5BAE55A9">
            <wp:extent cx="3895725" cy="3076575"/>
            <wp:effectExtent l="0" t="0" r="9525" b="9525"/>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896620" cy="3077282"/>
                    </a:xfrm>
                    <a:prstGeom prst="rect">
                      <a:avLst/>
                    </a:prstGeom>
                    <a:ln/>
                  </pic:spPr>
                </pic:pic>
              </a:graphicData>
            </a:graphic>
          </wp:inline>
        </w:drawing>
      </w:r>
    </w:p>
    <w:p w14:paraId="34F97E4D" w14:textId="7F3C5FEB" w:rsidR="008943C6" w:rsidRDefault="00D3642F" w:rsidP="00D3642F">
      <w:pPr>
        <w:pStyle w:val="Caption"/>
      </w:pPr>
      <w:r>
        <w:t xml:space="preserve">Figure </w:t>
      </w:r>
      <w:r w:rsidR="000C293E">
        <w:fldChar w:fldCharType="begin"/>
      </w:r>
      <w:r w:rsidR="000C293E">
        <w:instrText xml:space="preserve"> SEQ Figure \* ARABIC </w:instrText>
      </w:r>
      <w:r w:rsidR="000C293E">
        <w:fldChar w:fldCharType="separate"/>
      </w:r>
      <w:r>
        <w:rPr>
          <w:noProof/>
        </w:rPr>
        <w:t>1</w:t>
      </w:r>
      <w:r w:rsidR="000C293E">
        <w:rPr>
          <w:noProof/>
        </w:rPr>
        <w:fldChar w:fldCharType="end"/>
      </w:r>
      <w:r>
        <w:t>: Data collection setup</w:t>
      </w:r>
    </w:p>
    <w:p w14:paraId="412FA1AB" w14:textId="77777777" w:rsidR="001931C7" w:rsidRDefault="001931C7" w:rsidP="001931C7">
      <w:pPr>
        <w:pStyle w:val="Heading2"/>
      </w:pPr>
      <w:r>
        <w:t xml:space="preserve">Data Processing and Annotation </w:t>
      </w:r>
    </w:p>
    <w:p w14:paraId="5B5A014D" w14:textId="6FD03817" w:rsidR="001931C7" w:rsidRDefault="001931C7" w:rsidP="001931C7">
      <w:pPr>
        <w:pStyle w:val="NoSpacing"/>
      </w:pPr>
      <w:r>
        <w:t xml:space="preserve">We randomly selected 10 recorded sessions (out of 50 recorded sessions) from each participant for a total of 120 brushing sessions. To establish ground truth information, trained and calibrated student researchers reviewed and annotated the individual video recordings, focusing on tooth surface coverage </w:t>
      </w:r>
      <w:r w:rsidR="00E00979">
        <w:t xml:space="preserve">as well as brushing duration of each surface. Every epoch of brushing a tooth surface that lasted more than 0.5 seconds was labeled. </w:t>
      </w:r>
      <w:r w:rsidR="00E00979" w:rsidRPr="00E362F7">
        <w:rPr>
          <w:rFonts w:cs="Arial"/>
        </w:rPr>
        <w:t>Because the</w:t>
      </w:r>
      <w:r w:rsidR="00E00979" w:rsidRPr="00D933D7">
        <w:rPr>
          <w:rFonts w:cs="Arial"/>
        </w:rPr>
        <w:t xml:space="preserve"> </w:t>
      </w:r>
      <w:r w:rsidR="00E00979" w:rsidRPr="00E362F7">
        <w:rPr>
          <w:rFonts w:cs="Arial"/>
        </w:rPr>
        <w:t>study phone camera record</w:t>
      </w:r>
      <w:r w:rsidR="00E00979">
        <w:rPr>
          <w:rFonts w:cs="Arial"/>
        </w:rPr>
        <w:t xml:space="preserve">ed </w:t>
      </w:r>
      <w:r w:rsidR="00E00979" w:rsidRPr="00E362F7">
        <w:rPr>
          <w:rFonts w:cs="Arial"/>
        </w:rPr>
        <w:t>at 1080 p at 30 fps (frames</w:t>
      </w:r>
      <w:r w:rsidR="00E00979" w:rsidRPr="00D933D7">
        <w:rPr>
          <w:rFonts w:cs="Arial"/>
        </w:rPr>
        <w:t>-per-second</w:t>
      </w:r>
      <w:r w:rsidR="00E00979" w:rsidRPr="00E362F7">
        <w:rPr>
          <w:rFonts w:cs="Arial"/>
        </w:rPr>
        <w:t>), we w</w:t>
      </w:r>
      <w:r w:rsidR="00E00979">
        <w:rPr>
          <w:rFonts w:cs="Arial"/>
        </w:rPr>
        <w:t>ere</w:t>
      </w:r>
      <w:r w:rsidR="00E00979" w:rsidRPr="00E362F7">
        <w:rPr>
          <w:rFonts w:cs="Arial"/>
        </w:rPr>
        <w:t xml:space="preserve"> be able to get a 33</w:t>
      </w:r>
      <w:r w:rsidR="00E00979">
        <w:rPr>
          <w:rFonts w:cs="Arial"/>
        </w:rPr>
        <w:t xml:space="preserve"> </w:t>
      </w:r>
      <w:proofErr w:type="spellStart"/>
      <w:r w:rsidR="00E00979" w:rsidRPr="00D933D7">
        <w:rPr>
          <w:rFonts w:cs="Arial"/>
        </w:rPr>
        <w:t>ms</w:t>
      </w:r>
      <w:proofErr w:type="spellEnd"/>
      <w:r w:rsidR="00E00979" w:rsidRPr="00D933D7">
        <w:rPr>
          <w:rFonts w:cs="Arial"/>
        </w:rPr>
        <w:t xml:space="preserve"> time resolution for </w:t>
      </w:r>
      <w:r w:rsidR="00E00979">
        <w:rPr>
          <w:rFonts w:cs="Arial"/>
        </w:rPr>
        <w:t>the</w:t>
      </w:r>
      <w:r w:rsidR="00E00979" w:rsidRPr="00E362F7">
        <w:rPr>
          <w:rFonts w:cs="Arial"/>
        </w:rPr>
        <w:t xml:space="preserve"> ground truth</w:t>
      </w:r>
      <w:r w:rsidR="00E00979" w:rsidRPr="00D933D7">
        <w:rPr>
          <w:rFonts w:cs="Arial"/>
        </w:rPr>
        <w:t xml:space="preserve"> data</w:t>
      </w:r>
      <w:r w:rsidR="00E00979">
        <w:rPr>
          <w:rFonts w:cs="Arial"/>
        </w:rPr>
        <w:t xml:space="preserve">. </w:t>
      </w:r>
      <w:r w:rsidR="00E00979">
        <w:rPr>
          <w:rFonts w:cs="Arial"/>
          <w:shd w:val="clear" w:color="auto" w:fill="FFFFFF"/>
        </w:rPr>
        <w:t>The</w:t>
      </w:r>
      <w:r w:rsidR="00E00979" w:rsidRPr="00460883">
        <w:rPr>
          <w:rFonts w:cs="Arial"/>
          <w:shd w:val="clear" w:color="auto" w:fill="FFFFFF"/>
        </w:rPr>
        <w:t xml:space="preserve"> annotated video timestamps </w:t>
      </w:r>
      <w:r w:rsidR="00E00979">
        <w:rPr>
          <w:rFonts w:cs="Arial"/>
          <w:shd w:val="clear" w:color="auto" w:fill="FFFFFF"/>
        </w:rPr>
        <w:t>were then</w:t>
      </w:r>
      <w:r w:rsidR="00E00979" w:rsidRPr="00460883">
        <w:rPr>
          <w:rFonts w:cs="Arial"/>
          <w:shd w:val="clear" w:color="auto" w:fill="FFFFFF"/>
        </w:rPr>
        <w:t xml:space="preserve"> aligned with the </w:t>
      </w:r>
      <w:r w:rsidR="00E00979">
        <w:rPr>
          <w:rFonts w:cs="Arial"/>
          <w:shd w:val="clear" w:color="auto" w:fill="FFFFFF"/>
        </w:rPr>
        <w:t xml:space="preserve">sensor </w:t>
      </w:r>
      <w:r w:rsidR="00E00979" w:rsidRPr="00460883">
        <w:rPr>
          <w:rFonts w:cs="Arial"/>
          <w:shd w:val="clear" w:color="auto" w:fill="FFFFFF"/>
        </w:rPr>
        <w:t xml:space="preserve">signal time stamps. </w:t>
      </w:r>
      <w:r>
        <w:t xml:space="preserve">An experienced </w:t>
      </w:r>
      <w:r w:rsidR="00E00979">
        <w:t>examiner</w:t>
      </w:r>
      <w:r>
        <w:t xml:space="preserve"> verified usable sessions and </w:t>
      </w:r>
      <w:r w:rsidR="00E00979">
        <w:rPr>
          <w:rFonts w:cs="Arial"/>
        </w:rPr>
        <w:t>conducted</w:t>
      </w:r>
      <w:r w:rsidR="00E00979" w:rsidRPr="00E24D3F">
        <w:rPr>
          <w:rFonts w:cs="Arial"/>
        </w:rPr>
        <w:t xml:space="preserve"> random </w:t>
      </w:r>
      <w:r w:rsidR="00E00979">
        <w:rPr>
          <w:rFonts w:cs="Arial"/>
        </w:rPr>
        <w:t>audits</w:t>
      </w:r>
      <w:r w:rsidR="00E00979" w:rsidRPr="00E24D3F">
        <w:rPr>
          <w:rFonts w:cs="Arial"/>
        </w:rPr>
        <w:t xml:space="preserve"> of labeled data and provide</w:t>
      </w:r>
      <w:r w:rsidR="00E00979">
        <w:rPr>
          <w:rFonts w:cs="Arial"/>
        </w:rPr>
        <w:t>d</w:t>
      </w:r>
      <w:r w:rsidR="00E00979" w:rsidRPr="00E24D3F">
        <w:rPr>
          <w:rFonts w:cs="Arial"/>
        </w:rPr>
        <w:t xml:space="preserve"> feedback on systematic errors</w:t>
      </w:r>
    </w:p>
    <w:p w14:paraId="6466392C" w14:textId="78FE7644" w:rsidR="001931C7" w:rsidRDefault="001931C7" w:rsidP="001931C7">
      <w:pPr>
        <w:pStyle w:val="NoSpacing"/>
      </w:pPr>
    </w:p>
    <w:p w14:paraId="64C1129A" w14:textId="14B0839B" w:rsidR="00E00979" w:rsidRDefault="0072056A" w:rsidP="00E00979">
      <w:r>
        <w:t>D</w:t>
      </w:r>
      <w:r w:rsidR="00E00979">
        <w:t xml:space="preserve">ental surfaces </w:t>
      </w:r>
      <w:r w:rsidR="0090138B">
        <w:t xml:space="preserve">were divided into </w:t>
      </w:r>
      <w:r w:rsidR="00E00979">
        <w:t xml:space="preserve">dividing them into 16 </w:t>
      </w:r>
      <w:r w:rsidR="0090138B">
        <w:t>regions</w:t>
      </w:r>
      <w:r w:rsidR="00E00979">
        <w:t xml:space="preserve"> (Figure 3)</w:t>
      </w:r>
      <w:r w:rsidR="0090138B">
        <w:t xml:space="preserve"> using the </w:t>
      </w:r>
      <w:r w:rsidR="00E00979">
        <w:t xml:space="preserve">convention proposed </w:t>
      </w:r>
      <w:r w:rsidR="0090138B">
        <w:t xml:space="preserve">by Lee et al. (ref). </w:t>
      </w:r>
      <w:del w:id="70" w:author="Douglas Ezra Morrison" w:date="2021-11-01T10:33:00Z">
        <w:r w:rsidR="0090138B" w:rsidDel="00180087">
          <w:delText>Bnriefly</w:delText>
        </w:r>
      </w:del>
      <w:ins w:id="71" w:author="Douglas Ezra Morrison" w:date="2021-11-01T10:33:00Z">
        <w:r w:rsidR="00180087">
          <w:t>Briefly</w:t>
        </w:r>
      </w:ins>
      <w:r w:rsidR="0090138B">
        <w:t>,</w:t>
      </w:r>
      <w:r w:rsidR="00E00979">
        <w:t xml:space="preserve"> dental surfaces are divided into maxillary (upper jaw) versus mandibular (lower jaw), right versus left versus anterior (middle) sides, and each of the teeth surfaces has buccal (outside), lingual (inside), and occlusal (flat) surfaces (</w:t>
      </w:r>
      <w:del w:id="72" w:author="Douglas Ezra Morrison" w:date="2021-11-01T10:33:00Z">
        <w:r w:rsidR="00E00979" w:rsidDel="00180087">
          <w:delText xml:space="preserve">expect </w:delText>
        </w:r>
      </w:del>
      <w:ins w:id="73" w:author="Douglas Ezra Morrison" w:date="2021-11-01T10:33:00Z">
        <w:r w:rsidR="00180087">
          <w:t>except</w:t>
        </w:r>
        <w:r w:rsidR="00180087">
          <w:t xml:space="preserve"> </w:t>
        </w:r>
      </w:ins>
      <w:r w:rsidR="00E00979">
        <w:t>for the anterior teeth surfaces</w:t>
      </w:r>
      <w:ins w:id="74" w:author="Douglas Ezra Morrison" w:date="2021-11-01T10:33:00Z">
        <w:r w:rsidR="00180087">
          <w:t>,</w:t>
        </w:r>
      </w:ins>
      <w:r w:rsidR="00E00979">
        <w:t xml:space="preserve"> </w:t>
      </w:r>
      <w:del w:id="75" w:author="Douglas Ezra Morrison" w:date="2021-11-01T10:33:00Z">
        <w:r w:rsidR="00E00979" w:rsidDel="00180087">
          <w:delText xml:space="preserve">that </w:delText>
        </w:r>
      </w:del>
      <w:ins w:id="76" w:author="Douglas Ezra Morrison" w:date="2021-11-01T10:33:00Z">
        <w:r w:rsidR="00180087">
          <w:t>which</w:t>
        </w:r>
        <w:r w:rsidR="00180087">
          <w:t xml:space="preserve"> </w:t>
        </w:r>
      </w:ins>
      <w:r w:rsidR="00E00979">
        <w:t xml:space="preserve">only have buccal and lingual sides). </w:t>
      </w:r>
    </w:p>
    <w:p w14:paraId="5DF388DE" w14:textId="77777777" w:rsidR="00E00979" w:rsidRDefault="00E00979" w:rsidP="00E00979">
      <w:pPr>
        <w:jc w:val="center"/>
      </w:pPr>
    </w:p>
    <w:p w14:paraId="5C1A4DC3" w14:textId="77777777" w:rsidR="00E00979" w:rsidRDefault="00E00979" w:rsidP="00E00979">
      <w:pPr>
        <w:pStyle w:val="Heading2"/>
      </w:pPr>
    </w:p>
    <w:p w14:paraId="550C108E" w14:textId="77777777" w:rsidR="00E00979" w:rsidRDefault="00E00979" w:rsidP="001931C7">
      <w:pPr>
        <w:pStyle w:val="NoSpacing"/>
      </w:pPr>
    </w:p>
    <w:p w14:paraId="5FC5A905" w14:textId="1B4F1D8A" w:rsidR="00183220" w:rsidRDefault="00183220">
      <w:pPr>
        <w:pStyle w:val="Heading1"/>
      </w:pPr>
      <w:bookmarkStart w:id="77" w:name="_49rp33u99a7e" w:colFirst="0" w:colLast="0"/>
      <w:bookmarkEnd w:id="77"/>
    </w:p>
    <w:p w14:paraId="556F4389" w14:textId="77777777" w:rsidR="00183220" w:rsidRDefault="00846E55">
      <w:pPr>
        <w:jc w:val="center"/>
      </w:pPr>
      <w:bookmarkStart w:id="78" w:name="_84ast7mto8qh" w:colFirst="0" w:colLast="0"/>
      <w:bookmarkEnd w:id="78"/>
      <w:r>
        <w:rPr>
          <w:noProof/>
          <w:lang w:val="en-US"/>
        </w:rPr>
        <w:drawing>
          <wp:inline distT="114300" distB="114300" distL="114300" distR="114300" wp14:anchorId="140C0AD2" wp14:editId="2D07E991">
            <wp:extent cx="4001257" cy="390473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001257" cy="3904735"/>
                    </a:xfrm>
                    <a:prstGeom prst="rect">
                      <a:avLst/>
                    </a:prstGeom>
                    <a:ln/>
                  </pic:spPr>
                </pic:pic>
              </a:graphicData>
            </a:graphic>
          </wp:inline>
        </w:drawing>
      </w:r>
    </w:p>
    <w:p w14:paraId="287EC2E0" w14:textId="77777777" w:rsidR="00183220" w:rsidRDefault="00846E55">
      <w:r>
        <w:rPr>
          <w:b/>
        </w:rPr>
        <w:t xml:space="preserve">Fig 3. </w:t>
      </w:r>
      <w:r>
        <w:t xml:space="preserve">16 dental surfaces (image retrieved from []) considered in this study. </w:t>
      </w:r>
    </w:p>
    <w:p w14:paraId="67B84E43" w14:textId="249F5E39" w:rsidR="0090138B" w:rsidRDefault="0090138B">
      <w:pPr>
        <w:pStyle w:val="Heading2"/>
      </w:pPr>
      <w:bookmarkStart w:id="79" w:name="_1hegy2xftr0o" w:colFirst="0" w:colLast="0"/>
      <w:bookmarkStart w:id="80" w:name="_z4vr5qfm6mgv" w:colFirst="0" w:colLast="0"/>
      <w:bookmarkEnd w:id="79"/>
      <w:bookmarkEnd w:id="80"/>
      <w:r>
        <w:t>Analyses</w:t>
      </w:r>
    </w:p>
    <w:p w14:paraId="39A30BAF" w14:textId="0544C95A" w:rsidR="00183220" w:rsidRDefault="0090138B">
      <w:r>
        <w:t xml:space="preserve">All </w:t>
      </w:r>
      <w:r w:rsidR="00846E55">
        <w:t xml:space="preserve">statistical analysis </w:t>
      </w:r>
      <w:r>
        <w:t xml:space="preserve">was performed </w:t>
      </w:r>
      <w:r w:rsidR="00873974">
        <w:t xml:space="preserve">using </w:t>
      </w:r>
      <w:proofErr w:type="spellStart"/>
      <w:r w:rsidR="00873974">
        <w:t>Matlab</w:t>
      </w:r>
      <w:proofErr w:type="spellEnd"/>
      <w:r w:rsidR="00846E55">
        <w:t xml:space="preserve"> R2021a</w:t>
      </w:r>
      <w:r>
        <w:t xml:space="preserve"> (ref)</w:t>
      </w:r>
      <w:r w:rsidR="00846E55">
        <w:t xml:space="preserve">. The dataset used as well as the code to generate the results are publicly available publicly at </w:t>
      </w:r>
      <w:r>
        <w:t>in a GitHub</w:t>
      </w:r>
      <w:r w:rsidR="00846E55">
        <w:t xml:space="preserve"> repository [].</w:t>
      </w:r>
    </w:p>
    <w:p w14:paraId="1B9F0E89" w14:textId="0A2E0AC5" w:rsidR="00183220" w:rsidRDefault="0090138B">
      <w:r>
        <w:t>To capture inter- and intra-subject variabilities</w:t>
      </w:r>
      <w:r w:rsidR="00846E55">
        <w:t>, we mode</w:t>
      </w:r>
      <w:r>
        <w:t>led</w:t>
      </w:r>
      <w:r w:rsidR="00846E55">
        <w:t xml:space="preserve"> the brushing duration using a Poisson regression model with a log link function and random effects by participant ID (both on intercept and on dental surfaces) and session ID (on intercept). </w:t>
      </w:r>
      <w:r>
        <w:t xml:space="preserve">We also represented the data using a zero-inflated Poisson regression model [] with fixed effects to account for </w:t>
      </w:r>
      <w:r w:rsidR="00846E55">
        <w:t xml:space="preserve">regions skipped during brushing or </w:t>
      </w:r>
      <w:r>
        <w:t xml:space="preserve">not </w:t>
      </w:r>
      <w:r w:rsidR="00846E55">
        <w:t>brushed with excessive pressure (see S1 appendix for details)</w:t>
      </w:r>
    </w:p>
    <w:p w14:paraId="74145034" w14:textId="34B343C1" w:rsidR="00183220" w:rsidRDefault="00846E55">
      <w:r>
        <w:t xml:space="preserve">To </w:t>
      </w:r>
      <w:r w:rsidR="0090138B">
        <w:t>examine</w:t>
      </w:r>
      <w:r>
        <w:t xml:space="preserve"> the data on different levels, we us</w:t>
      </w:r>
      <w:r w:rsidR="0090138B">
        <w:t>ed</w:t>
      </w:r>
      <w:r>
        <w:t xml:space="preserve"> boxplots. </w:t>
      </w:r>
      <w:r w:rsidR="0090138B">
        <w:t>Data</w:t>
      </w:r>
      <w:r>
        <w:t xml:space="preserve"> points </w:t>
      </w:r>
      <w:r w:rsidR="0090138B">
        <w:t xml:space="preserve">were labeled as </w:t>
      </w:r>
      <w:r>
        <w:t xml:space="preserve">outliers if they </w:t>
      </w:r>
      <w:r w:rsidR="0090138B">
        <w:t>were</w:t>
      </w:r>
      <w:r>
        <w:t xml:space="preserve"> not in the range of [q1 - w * (q3-q1</w:t>
      </w:r>
      <w:proofErr w:type="gramStart"/>
      <w:r>
        <w:t>) ,</w:t>
      </w:r>
      <w:proofErr w:type="gramEnd"/>
      <w:r>
        <w:t xml:space="preserve"> q3 + w * (q3-q1)]; in which w is the Whisker value and q1 and q3 are the 25th and 75th percentiles of the sample data, respectively. We use</w:t>
      </w:r>
      <w:r w:rsidR="0090138B">
        <w:t>d</w:t>
      </w:r>
      <w:r>
        <w:t xml:space="preserve"> a whisker value of ±2.7σ (σ is the standard deviation of the sample data) that corresponds to the coverage of 99.3% of the data, if the data is normally distributed. </w:t>
      </w:r>
    </w:p>
    <w:p w14:paraId="4A55C8E3" w14:textId="77777777" w:rsidR="00183220" w:rsidRDefault="00846E55">
      <w:pPr>
        <w:pStyle w:val="Heading1"/>
      </w:pPr>
      <w:bookmarkStart w:id="81" w:name="_jtbms825b5jx" w:colFirst="0" w:colLast="0"/>
      <w:bookmarkEnd w:id="81"/>
      <w:r>
        <w:lastRenderedPageBreak/>
        <w:t>Results</w:t>
      </w:r>
    </w:p>
    <w:p w14:paraId="62A1B082" w14:textId="3CE84B25" w:rsidR="0090138B" w:rsidRDefault="00E50855">
      <w:r>
        <w:t>The</w:t>
      </w:r>
      <w:r w:rsidR="00C15FCA">
        <w:t xml:space="preserve"> 12 participants </w:t>
      </w:r>
      <w:r>
        <w:t xml:space="preserve">comprised of </w:t>
      </w:r>
      <w:r w:rsidR="00C15FCA">
        <w:t>eight females and four males with ages ranging from 18 to 23 years (20.77 ± 1.59)</w:t>
      </w:r>
      <w:r>
        <w:t>.</w:t>
      </w:r>
    </w:p>
    <w:p w14:paraId="580FC749" w14:textId="42B992A0" w:rsidR="00183220" w:rsidRDefault="00846E55">
      <w:r w:rsidRPr="00873974">
        <w:rPr>
          <w:b/>
          <w:u w:val="single"/>
        </w:rPr>
        <w:t xml:space="preserve">Total </w:t>
      </w:r>
      <w:r w:rsidR="00C15FCA" w:rsidRPr="00873974">
        <w:rPr>
          <w:b/>
          <w:u w:val="single"/>
        </w:rPr>
        <w:t xml:space="preserve">active </w:t>
      </w:r>
      <w:r w:rsidRPr="00873974">
        <w:rPr>
          <w:b/>
          <w:u w:val="single"/>
        </w:rPr>
        <w:t xml:space="preserve">brushing </w:t>
      </w:r>
      <w:r w:rsidR="00C74B50" w:rsidRPr="00873974">
        <w:rPr>
          <w:b/>
          <w:u w:val="single"/>
        </w:rPr>
        <w:t xml:space="preserve">duration </w:t>
      </w:r>
      <w:r w:rsidRPr="00873974">
        <w:rPr>
          <w:b/>
          <w:u w:val="single"/>
        </w:rPr>
        <w:t>in each session:</w:t>
      </w:r>
      <w:r>
        <w:t xml:space="preserve"> We calculated the effective brushing duration by excluding</w:t>
      </w:r>
      <w:r w:rsidR="00E50855">
        <w:t xml:space="preserve"> pauses in brushing and the times transitioning the brush head to </w:t>
      </w:r>
      <w:r>
        <w:t xml:space="preserve">different </w:t>
      </w:r>
      <w:r w:rsidR="00BE5344">
        <w:t>regions.</w:t>
      </w:r>
      <w:r>
        <w:t xml:space="preserve"> Figure 4 </w:t>
      </w:r>
      <w:r w:rsidR="00BE5344">
        <w:t>summarizes the active brushing duration</w:t>
      </w:r>
      <w:r>
        <w:t xml:space="preserve"> for all participants</w:t>
      </w:r>
      <w:r w:rsidR="00BE5344">
        <w:t>.</w:t>
      </w:r>
      <w:r>
        <w:t xml:space="preserve"> </w:t>
      </w:r>
      <w:r w:rsidR="00BE5344">
        <w:t>Most of the participants (</w:t>
      </w:r>
      <w:r>
        <w:t>91.67%</w:t>
      </w:r>
      <w:r w:rsidR="00BE5344">
        <w:t>)</w:t>
      </w:r>
      <w:r>
        <w:t xml:space="preserve"> brushed less than </w:t>
      </w:r>
      <w:r w:rsidR="00BE5344">
        <w:t xml:space="preserve">the recommended </w:t>
      </w:r>
      <w:r>
        <w:t>two minutes</w:t>
      </w:r>
      <w:r w:rsidR="00BE5344">
        <w:t xml:space="preserve"> in all their sessions</w:t>
      </w:r>
      <w:r>
        <w:t xml:space="preserve">. </w:t>
      </w:r>
      <w:r w:rsidR="00BE5344">
        <w:t>The mean brushing duration for an average participant was 84.47 seconds.</w:t>
      </w:r>
    </w:p>
    <w:p w14:paraId="705D21CB" w14:textId="77777777" w:rsidR="00183220" w:rsidRDefault="00846E55">
      <w:pPr>
        <w:jc w:val="center"/>
        <w:rPr>
          <w:b/>
        </w:rPr>
      </w:pPr>
      <w:r>
        <w:rPr>
          <w:b/>
          <w:noProof/>
          <w:lang w:val="en-US"/>
        </w:rPr>
        <w:drawing>
          <wp:inline distT="114300" distB="114300" distL="114300" distR="114300" wp14:anchorId="239819E6" wp14:editId="1D264534">
            <wp:extent cx="3862501" cy="295417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862501" cy="2954176"/>
                    </a:xfrm>
                    <a:prstGeom prst="rect">
                      <a:avLst/>
                    </a:prstGeom>
                    <a:ln/>
                  </pic:spPr>
                </pic:pic>
              </a:graphicData>
            </a:graphic>
          </wp:inline>
        </w:drawing>
      </w:r>
    </w:p>
    <w:p w14:paraId="3FE666A0" w14:textId="4AC82DDA" w:rsidR="00183220" w:rsidRDefault="00846E55">
      <w:pPr>
        <w:jc w:val="center"/>
      </w:pPr>
      <w:r>
        <w:rPr>
          <w:b/>
        </w:rPr>
        <w:t xml:space="preserve">Fig 4. </w:t>
      </w:r>
      <w:r w:rsidR="00BE5344" w:rsidRPr="00BE5344">
        <w:t>Active b</w:t>
      </w:r>
      <w:r>
        <w:t xml:space="preserve">rushing session duration of </w:t>
      </w:r>
      <w:r w:rsidR="00BE5344">
        <w:t>all participants.</w:t>
      </w:r>
    </w:p>
    <w:p w14:paraId="04FBE7F6" w14:textId="2CDADE88" w:rsidR="00183220" w:rsidRDefault="00BE5344" w:rsidP="00873974">
      <w:r>
        <w:t>There was</w:t>
      </w:r>
      <w:r w:rsidR="00846E55">
        <w:t xml:space="preserve"> substantial </w:t>
      </w:r>
      <w:r>
        <w:t xml:space="preserve">inter- and </w:t>
      </w:r>
      <w:r w:rsidR="00846E55">
        <w:t>intra-</w:t>
      </w:r>
      <w:r w:rsidR="009D6990">
        <w:t>individual</w:t>
      </w:r>
      <w:r w:rsidR="00846E55">
        <w:t xml:space="preserve"> variability in brushing duration. </w:t>
      </w:r>
      <w:r>
        <w:t>Some participants (</w:t>
      </w:r>
      <w:proofErr w:type="gramStart"/>
      <w:r>
        <w:t>e.g.</w:t>
      </w:r>
      <w:proofErr w:type="gramEnd"/>
      <w:r>
        <w:t xml:space="preserve"> # 1 and 2) brushed for almost two minutes </w:t>
      </w:r>
      <w:del w:id="82" w:author="Douglas Ezra Morrison" w:date="2021-11-01T11:19:00Z">
        <w:r w:rsidDel="00A56CC7">
          <w:delText xml:space="preserve">across </w:delText>
        </w:r>
      </w:del>
      <w:ins w:id="83" w:author="Douglas Ezra Morrison" w:date="2021-11-01T11:19:00Z">
        <w:r w:rsidR="00A56CC7">
          <w:t xml:space="preserve">in </w:t>
        </w:r>
        <w:r w:rsidR="00983F64">
          <w:t>most</w:t>
        </w:r>
        <w:r w:rsidR="00A56CC7">
          <w:t xml:space="preserve"> </w:t>
        </w:r>
      </w:ins>
      <w:r>
        <w:t>sessions</w:t>
      </w:r>
      <w:ins w:id="84" w:author="Douglas Ezra Morrison" w:date="2021-11-01T11:19:00Z">
        <w:r w:rsidR="00983F64">
          <w:t>,</w:t>
        </w:r>
      </w:ins>
      <w:r>
        <w:t xml:space="preserve"> whereas others (e.g. participant 5) brushed for less than a minute</w:t>
      </w:r>
      <w:r w:rsidR="003C2186">
        <w:t xml:space="preserve"> (</w:t>
      </w:r>
      <w:del w:id="85" w:author="Douglas Ezra Morrison" w:date="2021-11-01T10:36:00Z">
        <w:r w:rsidR="003C2186" w:rsidDel="00D679A6">
          <w:delText xml:space="preserve">Mean </w:delText>
        </w:r>
      </w:del>
      <w:commentRangeStart w:id="86"/>
      <w:ins w:id="87" w:author="Douglas Ezra Morrison" w:date="2021-11-01T10:36:00Z">
        <w:r w:rsidR="00D679A6">
          <w:t>m</w:t>
        </w:r>
        <w:r w:rsidR="00D679A6">
          <w:t xml:space="preserve">ean </w:t>
        </w:r>
      </w:ins>
      <w:r w:rsidR="003C2186">
        <w:t>inter-</w:t>
      </w:r>
      <w:r w:rsidR="009D6990">
        <w:t xml:space="preserve">individual </w:t>
      </w:r>
      <w:r w:rsidR="003C2186">
        <w:t>variability</w:t>
      </w:r>
      <w:commentRangeEnd w:id="86"/>
      <w:r w:rsidR="00691D6C">
        <w:rPr>
          <w:rStyle w:val="CommentReference"/>
        </w:rPr>
        <w:commentReference w:id="86"/>
      </w:r>
      <w:r w:rsidR="003C2186">
        <w:t xml:space="preserve"> = 16.64 seconds)</w:t>
      </w:r>
      <w:r>
        <w:t xml:space="preserve">. </w:t>
      </w:r>
      <w:r w:rsidR="00846E55">
        <w:t>Some participants (e.g.</w:t>
      </w:r>
      <w:r>
        <w:t>,</w:t>
      </w:r>
      <w:r w:rsidR="00846E55">
        <w:t xml:space="preserve"> 2, 4, and 7) brush</w:t>
      </w:r>
      <w:r>
        <w:t>ed consistently</w:t>
      </w:r>
      <w:r w:rsidR="00846E55">
        <w:t xml:space="preserve"> </w:t>
      </w:r>
      <w:r>
        <w:t xml:space="preserve">for nearly </w:t>
      </w:r>
      <w:r w:rsidR="00846E55">
        <w:t>the same duration of time</w:t>
      </w:r>
      <w:r>
        <w:t>; others</w:t>
      </w:r>
      <w:r w:rsidR="00846E55">
        <w:t xml:space="preserve"> (e.g.</w:t>
      </w:r>
      <w:r>
        <w:t>,</w:t>
      </w:r>
      <w:r w:rsidR="00846E55">
        <w:t xml:space="preserve"> </w:t>
      </w:r>
      <w:r>
        <w:t>#</w:t>
      </w:r>
      <w:r w:rsidR="00846E55">
        <w:t xml:space="preserve"> 5, 9, and 12) </w:t>
      </w:r>
      <w:r>
        <w:t xml:space="preserve">varied greatly </w:t>
      </w:r>
      <w:r w:rsidR="003C2186">
        <w:t>(&gt;</w:t>
      </w:r>
      <w:r>
        <w:t xml:space="preserve"> 70 seconds) in their brushing duration</w:t>
      </w:r>
      <w:r w:rsidR="003C2186">
        <w:t xml:space="preserve"> (</w:t>
      </w:r>
      <w:del w:id="88" w:author="Douglas Ezra Morrison" w:date="2021-11-01T10:36:00Z">
        <w:r w:rsidR="00846E55" w:rsidDel="00D679A6">
          <w:delText xml:space="preserve">Mean </w:delText>
        </w:r>
      </w:del>
      <w:ins w:id="89" w:author="Douglas Ezra Morrison" w:date="2021-11-01T10:36:00Z">
        <w:r w:rsidR="00D679A6">
          <w:t>m</w:t>
        </w:r>
        <w:r w:rsidR="00D679A6">
          <w:t xml:space="preserve">ean </w:t>
        </w:r>
      </w:ins>
      <w:r w:rsidR="00846E55">
        <w:t xml:space="preserve">intra-participant variability </w:t>
      </w:r>
      <w:r w:rsidR="003C2186">
        <w:t>=</w:t>
      </w:r>
      <w:r w:rsidR="00846E55">
        <w:t xml:space="preserve"> 15.27 seconds</w:t>
      </w:r>
      <w:r w:rsidR="003C2186">
        <w:t>)</w:t>
      </w:r>
      <w:r w:rsidR="00846E55">
        <w:t xml:space="preserve">. </w:t>
      </w:r>
      <w:r w:rsidR="003C2186">
        <w:t xml:space="preserve"> </w:t>
      </w:r>
    </w:p>
    <w:p w14:paraId="4EFE880E" w14:textId="240EE781" w:rsidR="00183220" w:rsidRDefault="00C74B50" w:rsidP="00873974">
      <w:r w:rsidRPr="00873974">
        <w:rPr>
          <w:b/>
          <w:u w:val="single"/>
        </w:rPr>
        <w:t>Brushing d</w:t>
      </w:r>
      <w:r w:rsidR="00846E55" w:rsidRPr="00873974">
        <w:rPr>
          <w:b/>
          <w:u w:val="single"/>
        </w:rPr>
        <w:t xml:space="preserve">uration </w:t>
      </w:r>
      <w:r w:rsidRPr="00873974">
        <w:rPr>
          <w:b/>
          <w:u w:val="single"/>
        </w:rPr>
        <w:t xml:space="preserve">for each </w:t>
      </w:r>
      <w:r w:rsidR="00846E55" w:rsidRPr="00873974">
        <w:rPr>
          <w:b/>
          <w:u w:val="single"/>
        </w:rPr>
        <w:t>dental surface:</w:t>
      </w:r>
      <w:r w:rsidR="00846E55">
        <w:t xml:space="preserve"> </w:t>
      </w:r>
      <w:r>
        <w:t>Figure 5 summarizes the d</w:t>
      </w:r>
      <w:r w:rsidR="00846E55">
        <w:t xml:space="preserve">uration of brushing </w:t>
      </w:r>
      <w:r w:rsidR="00873974">
        <w:t xml:space="preserve">of each surface for all participants. </w:t>
      </w:r>
      <w:r w:rsidR="00846E55">
        <w:t xml:space="preserve"> </w:t>
      </w:r>
      <w:proofErr w:type="spellStart"/>
      <w:r w:rsidR="00846E55">
        <w:t>MaxAB</w:t>
      </w:r>
      <w:proofErr w:type="spellEnd"/>
      <w:r w:rsidR="00846E55">
        <w:t xml:space="preserve">, </w:t>
      </w:r>
      <w:proofErr w:type="spellStart"/>
      <w:r w:rsidR="00846E55">
        <w:t>MaxLB</w:t>
      </w:r>
      <w:proofErr w:type="spellEnd"/>
      <w:r w:rsidR="00846E55">
        <w:t xml:space="preserve">, and </w:t>
      </w:r>
      <w:proofErr w:type="spellStart"/>
      <w:r w:rsidR="00846E55">
        <w:t>MaxRB</w:t>
      </w:r>
      <w:proofErr w:type="spellEnd"/>
      <w:r w:rsidR="00846E55">
        <w:t xml:space="preserve"> </w:t>
      </w:r>
      <w:r w:rsidR="00873974">
        <w:t>were the areas</w:t>
      </w:r>
      <w:r w:rsidR="00846E55">
        <w:t xml:space="preserve"> brushed the longest with a median of 10.68, 8.78, and 8.22 seconds </w:t>
      </w:r>
      <w:r w:rsidR="00873974">
        <w:t xml:space="preserve">respectively. In contrast, </w:t>
      </w:r>
      <w:proofErr w:type="spellStart"/>
      <w:r w:rsidR="00846E55">
        <w:t>MaxLL</w:t>
      </w:r>
      <w:proofErr w:type="spellEnd"/>
      <w:r w:rsidR="00846E55">
        <w:t xml:space="preserve"> and </w:t>
      </w:r>
      <w:proofErr w:type="spellStart"/>
      <w:r w:rsidR="00846E55">
        <w:t>MaxLO</w:t>
      </w:r>
      <w:proofErr w:type="spellEnd"/>
      <w:r w:rsidR="00846E55">
        <w:t xml:space="preserve"> </w:t>
      </w:r>
      <w:r w:rsidR="00873974">
        <w:t>were frequently</w:t>
      </w:r>
      <w:r w:rsidR="00846E55">
        <w:t xml:space="preserve"> skipped during brushing</w:t>
      </w:r>
      <w:r w:rsidR="00873974">
        <w:t>.</w:t>
      </w:r>
    </w:p>
    <w:p w14:paraId="15B66A10" w14:textId="77777777" w:rsidR="00183220" w:rsidRDefault="00846E55">
      <w:pPr>
        <w:jc w:val="center"/>
      </w:pPr>
      <w:r>
        <w:rPr>
          <w:noProof/>
          <w:lang w:val="en-US"/>
        </w:rPr>
        <w:lastRenderedPageBreak/>
        <w:drawing>
          <wp:inline distT="114300" distB="114300" distL="114300" distR="114300" wp14:anchorId="60399BA7" wp14:editId="68AEE059">
            <wp:extent cx="4575503" cy="3079531"/>
            <wp:effectExtent l="0" t="0" r="0" b="698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79075" cy="3081935"/>
                    </a:xfrm>
                    <a:prstGeom prst="rect">
                      <a:avLst/>
                    </a:prstGeom>
                    <a:ln/>
                  </pic:spPr>
                </pic:pic>
              </a:graphicData>
            </a:graphic>
          </wp:inline>
        </w:drawing>
      </w:r>
    </w:p>
    <w:p w14:paraId="120FADA6" w14:textId="604F6F38" w:rsidR="00183220" w:rsidRDefault="00846E55">
      <w:pPr>
        <w:jc w:val="center"/>
      </w:pPr>
      <w:r>
        <w:rPr>
          <w:b/>
        </w:rPr>
        <w:t xml:space="preserve">Fig 5. </w:t>
      </w:r>
      <w:r w:rsidR="00873974">
        <w:t>Group</w:t>
      </w:r>
      <w:r>
        <w:t xml:space="preserve">-level boxplot </w:t>
      </w:r>
      <w:r w:rsidR="00873974">
        <w:t>of brushing</w:t>
      </w:r>
      <w:r>
        <w:t xml:space="preserve"> time </w:t>
      </w:r>
      <w:r w:rsidR="00873974">
        <w:t>of</w:t>
      </w:r>
      <w:r>
        <w:t xml:space="preserve"> all 16 dental surfaces</w:t>
      </w:r>
    </w:p>
    <w:p w14:paraId="7E8577DE" w14:textId="66FA506D" w:rsidR="00183220" w:rsidRDefault="00873974" w:rsidP="00873974">
      <w:r>
        <w:t>B</w:t>
      </w:r>
      <w:r w:rsidR="00846E55">
        <w:t xml:space="preserve">rushing time categorized by different </w:t>
      </w:r>
      <w:r>
        <w:t>regions</w:t>
      </w:r>
      <w:r w:rsidR="00846E55">
        <w:t xml:space="preserve"> is shown in Fig 6. </w:t>
      </w:r>
      <w:r>
        <w:t xml:space="preserve">Participants did not vary significantly in the </w:t>
      </w:r>
      <w:r w:rsidR="00846E55">
        <w:t>brushing time</w:t>
      </w:r>
      <w:r>
        <w:t>s</w:t>
      </w:r>
      <w:r w:rsidR="00846E55">
        <w:t xml:space="preserve"> spent on different sides (right, anterior, and left)</w:t>
      </w:r>
      <w:r>
        <w:t xml:space="preserve"> or the</w:t>
      </w:r>
      <w:r w:rsidR="00846E55">
        <w:t xml:space="preserve"> maxillary and mandibular regions</w:t>
      </w:r>
      <w:r>
        <w:t>.</w:t>
      </w:r>
      <w:r w:rsidR="00846E55">
        <w:t xml:space="preserve"> However, </w:t>
      </w:r>
      <w:r>
        <w:t xml:space="preserve">participants differed in the times spent brushing </w:t>
      </w:r>
      <w:r w:rsidR="004A5954">
        <w:t xml:space="preserve">various </w:t>
      </w:r>
      <w:r w:rsidR="00846E55">
        <w:t xml:space="preserve">teeth surfaces </w:t>
      </w:r>
      <w:r w:rsidR="004A5954">
        <w:t>with</w:t>
      </w:r>
      <w:r w:rsidR="00846E55">
        <w:t xml:space="preserve"> buccal surfaces brushed significantly more than the lingual and occlusal surfaces</w:t>
      </w:r>
      <w:r w:rsidR="004A5954">
        <w:t xml:space="preserve"> of the teeth</w:t>
      </w:r>
      <w:r w:rsidR="00846E55">
        <w:t xml:space="preserve">. </w:t>
      </w:r>
      <w:r w:rsidR="004A5954">
        <w:t>On average</w:t>
      </w:r>
      <w:r w:rsidR="00846E55">
        <w:t xml:space="preserve">, buccal surfaces </w:t>
      </w:r>
      <w:r w:rsidR="004A5954">
        <w:t>were</w:t>
      </w:r>
      <w:r w:rsidR="00846E55">
        <w:t xml:space="preserve"> brushed 5.57 times </w:t>
      </w:r>
      <w:r w:rsidR="004A5954">
        <w:t>longer than</w:t>
      </w:r>
      <w:r w:rsidR="00846E55">
        <w:t xml:space="preserve"> the lingual surfaces (95% CI 1.69, 18.33; p &lt; 0.001) and 4.68 times </w:t>
      </w:r>
      <w:r w:rsidR="004A5954">
        <w:t>longer</w:t>
      </w:r>
      <w:r w:rsidR="00846E55">
        <w:t xml:space="preserve"> the occlusal surfaces (95% CI 2.52, 8.71; p &lt; 0.001)</w:t>
      </w:r>
      <w:r w:rsidR="004A5954">
        <w:t>.</w:t>
      </w:r>
    </w:p>
    <w:p w14:paraId="61547330" w14:textId="77777777" w:rsidR="00183220" w:rsidRDefault="00846E55">
      <w:pPr>
        <w:jc w:val="left"/>
      </w:pPr>
      <w:r>
        <w:rPr>
          <w:noProof/>
          <w:lang w:val="en-US"/>
        </w:rPr>
        <w:drawing>
          <wp:inline distT="114300" distB="114300" distL="114300" distR="114300" wp14:anchorId="541C59BF" wp14:editId="047E027F">
            <wp:extent cx="5784193" cy="2354317"/>
            <wp:effectExtent l="0" t="0" r="7620" b="825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847439" cy="2380060"/>
                    </a:xfrm>
                    <a:prstGeom prst="rect">
                      <a:avLst/>
                    </a:prstGeom>
                    <a:ln/>
                  </pic:spPr>
                </pic:pic>
              </a:graphicData>
            </a:graphic>
          </wp:inline>
        </w:drawing>
      </w:r>
    </w:p>
    <w:p w14:paraId="7FD3D5DF" w14:textId="12A62EF2" w:rsidR="00183220" w:rsidRDefault="00846E55">
      <w:pPr>
        <w:jc w:val="center"/>
      </w:pPr>
      <w:r>
        <w:rPr>
          <w:b/>
        </w:rPr>
        <w:t xml:space="preserve">Fig 6. </w:t>
      </w:r>
      <w:r w:rsidR="00873974">
        <w:t>Group</w:t>
      </w:r>
      <w:r>
        <w:t xml:space="preserve">-level boxplot </w:t>
      </w:r>
      <w:r w:rsidR="00873974">
        <w:t>of brushing</w:t>
      </w:r>
      <w:r>
        <w:t xml:space="preserve"> time of </w:t>
      </w:r>
      <w:r w:rsidR="004A5954">
        <w:t xml:space="preserve">different </w:t>
      </w:r>
      <w:r>
        <w:t>dental surfaces</w:t>
      </w:r>
    </w:p>
    <w:p w14:paraId="7CC0B941" w14:textId="56AE461F" w:rsidR="00183220" w:rsidRDefault="009F6E31" w:rsidP="009F6E31">
      <w:r>
        <w:lastRenderedPageBreak/>
        <w:t>There was considerable</w:t>
      </w:r>
      <w:r w:rsidR="00846E55">
        <w:t xml:space="preserve"> inter-</w:t>
      </w:r>
      <w:r w:rsidR="009D6990">
        <w:t>individual</w:t>
      </w:r>
      <w:r w:rsidR="00846E55">
        <w:t xml:space="preserve"> variabilit</w:t>
      </w:r>
      <w:r>
        <w:t>y</w:t>
      </w:r>
      <w:r w:rsidR="00846E55">
        <w:t xml:space="preserve"> </w:t>
      </w:r>
      <w:r w:rsidR="00FA445C">
        <w:t>in terms</w:t>
      </w:r>
      <w:r w:rsidR="00752383">
        <w:t xml:space="preserve"> of</w:t>
      </w:r>
      <w:r w:rsidR="00FA445C">
        <w:t xml:space="preserve"> </w:t>
      </w:r>
      <w:r w:rsidR="00752383">
        <w:t xml:space="preserve">brushing time devoted to different surfaces. </w:t>
      </w:r>
      <w:r w:rsidR="00846E55">
        <w:t xml:space="preserve">Some participants (e.g. </w:t>
      </w:r>
      <w:r w:rsidR="00752383">
        <w:t>#</w:t>
      </w:r>
      <w:r w:rsidR="00846E55">
        <w:t xml:space="preserve"> 4) brush</w:t>
      </w:r>
      <w:r w:rsidR="00752383">
        <w:t>ed</w:t>
      </w:r>
      <w:r w:rsidR="00846E55">
        <w:t xml:space="preserve"> the dental surfaces on the left side of their mouth, substantially more than the right side </w:t>
      </w:r>
      <w:r w:rsidR="00752383">
        <w:t xml:space="preserve">whereas other </w:t>
      </w:r>
      <w:r w:rsidR="00846E55">
        <w:t xml:space="preserve">participants (e.g. </w:t>
      </w:r>
      <w:r w:rsidR="00752383">
        <w:t>#</w:t>
      </w:r>
      <w:r w:rsidR="00846E55">
        <w:t xml:space="preserve"> 7) do the opposite (Fig 7). </w:t>
      </w:r>
      <w:r w:rsidR="00752383">
        <w:t>Others</w:t>
      </w:r>
      <w:r w:rsidR="00846E55">
        <w:t xml:space="preserve"> (e.g. </w:t>
      </w:r>
      <w:r w:rsidR="00752383">
        <w:t>#11</w:t>
      </w:r>
      <w:r w:rsidR="00846E55">
        <w:t xml:space="preserve">), </w:t>
      </w:r>
      <w:r w:rsidR="00752383">
        <w:t>neglected their lingual surfaces or their</w:t>
      </w:r>
      <w:r w:rsidR="00846E55">
        <w:t xml:space="preserve"> (e.g. </w:t>
      </w:r>
      <w:r w:rsidR="00752383">
        <w:t>#</w:t>
      </w:r>
      <w:r w:rsidR="00846E55">
        <w:t xml:space="preserve"> 9) occlusal surfaces (Fig 8). </w:t>
      </w:r>
      <w:r w:rsidR="00752383">
        <w:t xml:space="preserve">Similar variability </w:t>
      </w:r>
      <w:del w:id="90" w:author="Douglas Ezra Morrison" w:date="2021-11-01T10:45:00Z">
        <w:r w:rsidR="00846E55" w:rsidDel="00691D6C">
          <w:delText xml:space="preserve"> </w:delText>
        </w:r>
      </w:del>
      <w:r w:rsidR="00752383">
        <w:t>was</w:t>
      </w:r>
      <w:r w:rsidR="00846E55">
        <w:t xml:space="preserve"> observed for </w:t>
      </w:r>
      <w:r w:rsidR="00752383">
        <w:t xml:space="preserve">the </w:t>
      </w:r>
      <w:r w:rsidR="00846E55">
        <w:t xml:space="preserve">maxillary and mandibular regions (Fig 9). </w:t>
      </w:r>
    </w:p>
    <w:p w14:paraId="088FEC86" w14:textId="77777777" w:rsidR="00183220" w:rsidRDefault="00846E55">
      <w:pPr>
        <w:jc w:val="left"/>
      </w:pPr>
      <w:r>
        <w:rPr>
          <w:noProof/>
          <w:lang w:val="en-US"/>
        </w:rPr>
        <w:drawing>
          <wp:inline distT="114300" distB="114300" distL="114300" distR="114300" wp14:anchorId="01CB24F6" wp14:editId="0359EDAE">
            <wp:extent cx="5199117" cy="2081048"/>
            <wp:effectExtent l="0" t="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04356" cy="2083145"/>
                    </a:xfrm>
                    <a:prstGeom prst="rect">
                      <a:avLst/>
                    </a:prstGeom>
                    <a:ln/>
                  </pic:spPr>
                </pic:pic>
              </a:graphicData>
            </a:graphic>
          </wp:inline>
        </w:drawing>
      </w:r>
    </w:p>
    <w:p w14:paraId="1471988A" w14:textId="77777777" w:rsidR="00183220" w:rsidRDefault="00846E55">
      <w:pPr>
        <w:jc w:val="center"/>
      </w:pPr>
      <w:r>
        <w:rPr>
          <w:b/>
        </w:rPr>
        <w:t xml:space="preserve">Fig 7. </w:t>
      </w:r>
      <w:r>
        <w:t>Inter-subject variability of brushing duration on right, anterior and left surfaces. Participant 4 (on the left) brushes their left surfaces more than their anterior left surfaces and participant 7 (on the right) brushes their right surfaces more than the rest.</w:t>
      </w:r>
    </w:p>
    <w:p w14:paraId="64F5A106" w14:textId="77777777" w:rsidR="00183220" w:rsidRDefault="00183220">
      <w:pPr>
        <w:jc w:val="left"/>
      </w:pPr>
    </w:p>
    <w:p w14:paraId="3E2F5A8A" w14:textId="77777777" w:rsidR="00183220" w:rsidRDefault="00846E55">
      <w:pPr>
        <w:jc w:val="left"/>
      </w:pPr>
      <w:r>
        <w:rPr>
          <w:noProof/>
          <w:lang w:val="en-US"/>
        </w:rPr>
        <w:drawing>
          <wp:inline distT="114300" distB="114300" distL="114300" distR="114300" wp14:anchorId="130F81C3" wp14:editId="54F1D082">
            <wp:extent cx="5943600" cy="33528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352800"/>
                    </a:xfrm>
                    <a:prstGeom prst="rect">
                      <a:avLst/>
                    </a:prstGeom>
                    <a:ln/>
                  </pic:spPr>
                </pic:pic>
              </a:graphicData>
            </a:graphic>
          </wp:inline>
        </w:drawing>
      </w:r>
    </w:p>
    <w:p w14:paraId="39B14789" w14:textId="77777777" w:rsidR="00183220" w:rsidRDefault="00846E55">
      <w:pPr>
        <w:jc w:val="center"/>
      </w:pPr>
      <w:r>
        <w:rPr>
          <w:b/>
        </w:rPr>
        <w:lastRenderedPageBreak/>
        <w:t xml:space="preserve">Fig 8. </w:t>
      </w:r>
      <w:r>
        <w:t>Inter-subject variability of brushing duration on occlusal, lingual and buccal surfaces. Participant 11 (on the left) brushes their lingual surfaces much less than their buccal and occlusal surfaces and participant 9 (on the right) brushes their occlusal surfaces very little.</w:t>
      </w:r>
    </w:p>
    <w:p w14:paraId="61121FB8" w14:textId="77777777" w:rsidR="00183220" w:rsidRDefault="00846E55">
      <w:pPr>
        <w:jc w:val="center"/>
      </w:pPr>
      <w:r>
        <w:rPr>
          <w:noProof/>
          <w:lang w:val="en-US"/>
        </w:rPr>
        <w:drawing>
          <wp:inline distT="114300" distB="114300" distL="114300" distR="114300" wp14:anchorId="5BD8EDAE" wp14:editId="2C231FFA">
            <wp:extent cx="5743575" cy="3695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43575" cy="3695700"/>
                    </a:xfrm>
                    <a:prstGeom prst="rect">
                      <a:avLst/>
                    </a:prstGeom>
                    <a:ln/>
                  </pic:spPr>
                </pic:pic>
              </a:graphicData>
            </a:graphic>
          </wp:inline>
        </w:drawing>
      </w:r>
    </w:p>
    <w:p w14:paraId="0F57C497" w14:textId="77777777" w:rsidR="00183220" w:rsidRDefault="00846E55">
      <w:pPr>
        <w:jc w:val="center"/>
      </w:pPr>
      <w:r>
        <w:rPr>
          <w:b/>
        </w:rPr>
        <w:t xml:space="preserve">Fig 9. </w:t>
      </w:r>
      <w:r>
        <w:t>Inter-subject variability of brushing duration on mandibular and maxillary surfaces. Participant 4 (on the left) brushes their mandibular surfaces substantially more than their maxillary surfaces and participant 7 (on the right) brushes their maxillary surfaces more.</w:t>
      </w:r>
    </w:p>
    <w:p w14:paraId="5D44DD84" w14:textId="34DD3812" w:rsidR="00183220" w:rsidRDefault="0053051F">
      <w:pPr>
        <w:jc w:val="left"/>
      </w:pPr>
      <w:r w:rsidRPr="0053051F">
        <w:rPr>
          <w:b/>
          <w:u w:val="single"/>
        </w:rPr>
        <w:t>Epochs</w:t>
      </w:r>
      <w:r w:rsidR="00846E55" w:rsidRPr="0053051F">
        <w:rPr>
          <w:b/>
          <w:u w:val="single"/>
        </w:rPr>
        <w:t xml:space="preserve"> </w:t>
      </w:r>
      <w:r w:rsidRPr="0053051F">
        <w:rPr>
          <w:b/>
          <w:u w:val="single"/>
        </w:rPr>
        <w:t xml:space="preserve">of </w:t>
      </w:r>
      <w:r w:rsidR="00846E55" w:rsidRPr="0053051F">
        <w:rPr>
          <w:b/>
          <w:u w:val="single"/>
        </w:rPr>
        <w:t xml:space="preserve">excessive </w:t>
      </w:r>
      <w:r w:rsidRPr="0053051F">
        <w:rPr>
          <w:b/>
          <w:u w:val="single"/>
        </w:rPr>
        <w:t xml:space="preserve">rushing </w:t>
      </w:r>
      <w:r w:rsidR="00846E55" w:rsidRPr="0053051F">
        <w:rPr>
          <w:b/>
          <w:u w:val="single"/>
        </w:rPr>
        <w:t>pressure</w:t>
      </w:r>
      <w:r w:rsidRPr="0053051F">
        <w:rPr>
          <w:b/>
          <w:u w:val="single"/>
        </w:rPr>
        <w:t>:</w:t>
      </w:r>
      <w:r w:rsidR="00846E55">
        <w:t xml:space="preserve"> </w:t>
      </w:r>
      <w:r w:rsidR="00752383">
        <w:t xml:space="preserve">Figure 10 summarizes the episodes of excess brushing pressure per region.  In general, the occlusal surfaces were often brushed with </w:t>
      </w:r>
      <w:r w:rsidR="00846E55">
        <w:t xml:space="preserve">excessive pressure. </w:t>
      </w:r>
      <w:r w:rsidR="00752383">
        <w:t xml:space="preserve"> </w:t>
      </w:r>
    </w:p>
    <w:p w14:paraId="35F308EA" w14:textId="77777777" w:rsidR="00183220" w:rsidRDefault="00183220">
      <w:pPr>
        <w:jc w:val="left"/>
      </w:pPr>
    </w:p>
    <w:p w14:paraId="47A9CB6E" w14:textId="77777777" w:rsidR="00183220" w:rsidRDefault="00846E55">
      <w:pPr>
        <w:jc w:val="center"/>
      </w:pPr>
      <w:r>
        <w:rPr>
          <w:noProof/>
          <w:lang w:val="en-US"/>
        </w:rPr>
        <w:lastRenderedPageBreak/>
        <w:drawing>
          <wp:inline distT="114300" distB="114300" distL="114300" distR="114300" wp14:anchorId="1D71E803" wp14:editId="35DE8FFC">
            <wp:extent cx="5382478" cy="2488474"/>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382478" cy="2488474"/>
                    </a:xfrm>
                    <a:prstGeom prst="rect">
                      <a:avLst/>
                    </a:prstGeom>
                    <a:ln/>
                  </pic:spPr>
                </pic:pic>
              </a:graphicData>
            </a:graphic>
          </wp:inline>
        </w:drawing>
      </w:r>
    </w:p>
    <w:p w14:paraId="57EE0D4E" w14:textId="22C30599" w:rsidR="00183220" w:rsidRDefault="00846E55">
      <w:pPr>
        <w:jc w:val="center"/>
      </w:pPr>
      <w:r>
        <w:rPr>
          <w:b/>
        </w:rPr>
        <w:t xml:space="preserve">Figure </w:t>
      </w:r>
      <w:r w:rsidR="00752383">
        <w:rPr>
          <w:b/>
        </w:rPr>
        <w:t>10</w:t>
      </w:r>
      <w:r>
        <w:rPr>
          <w:b/>
        </w:rPr>
        <w:t xml:space="preserve">. </w:t>
      </w:r>
      <w:r w:rsidR="00752383">
        <w:t>Group</w:t>
      </w:r>
      <w:r>
        <w:t>-level duration of brushing with excessive pressure on the 16 dental regions.</w:t>
      </w:r>
    </w:p>
    <w:p w14:paraId="62815B13" w14:textId="5A4F60C1" w:rsidR="00183220" w:rsidRDefault="00752383">
      <w:pPr>
        <w:jc w:val="left"/>
      </w:pPr>
      <w:r>
        <w:t xml:space="preserve">Some participants were capable of consistently </w:t>
      </w:r>
      <w:r w:rsidR="008035FC">
        <w:t xml:space="preserve">brushing with normal pressures, others (#6 and 11) tended to apply excessive pressure in brushing certain regions.  </w:t>
      </w:r>
    </w:p>
    <w:p w14:paraId="178FDDC4" w14:textId="77777777" w:rsidR="00183220" w:rsidRDefault="00183220">
      <w:pPr>
        <w:jc w:val="left"/>
      </w:pPr>
    </w:p>
    <w:p w14:paraId="053B7755" w14:textId="77777777" w:rsidR="00183220" w:rsidRDefault="00846E55">
      <w:pPr>
        <w:jc w:val="left"/>
      </w:pPr>
      <w:r>
        <w:rPr>
          <w:noProof/>
          <w:lang w:val="en-US"/>
        </w:rPr>
        <w:drawing>
          <wp:inline distT="114300" distB="114300" distL="114300" distR="114300" wp14:anchorId="364688AB" wp14:editId="4AF5E4F5">
            <wp:extent cx="2736746" cy="174783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736746" cy="1747838"/>
                    </a:xfrm>
                    <a:prstGeom prst="rect">
                      <a:avLst/>
                    </a:prstGeom>
                    <a:ln/>
                  </pic:spPr>
                </pic:pic>
              </a:graphicData>
            </a:graphic>
          </wp:inline>
        </w:drawing>
      </w:r>
      <w:r>
        <w:t xml:space="preserve">   </w:t>
      </w:r>
      <w:r>
        <w:rPr>
          <w:noProof/>
          <w:lang w:val="en-US"/>
        </w:rPr>
        <w:drawing>
          <wp:inline distT="114300" distB="114300" distL="114300" distR="114300" wp14:anchorId="565D66DD" wp14:editId="584020A6">
            <wp:extent cx="2776538" cy="1759777"/>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776538" cy="1759777"/>
                    </a:xfrm>
                    <a:prstGeom prst="rect">
                      <a:avLst/>
                    </a:prstGeom>
                    <a:ln/>
                  </pic:spPr>
                </pic:pic>
              </a:graphicData>
            </a:graphic>
          </wp:inline>
        </w:drawing>
      </w:r>
    </w:p>
    <w:p w14:paraId="555DA429" w14:textId="77777777" w:rsidR="00183220" w:rsidRDefault="00846E55">
      <w:pPr>
        <w:jc w:val="left"/>
      </w:pPr>
      <w:r>
        <w:t xml:space="preserve">  </w:t>
      </w:r>
      <w:r>
        <w:rPr>
          <w:b/>
        </w:rPr>
        <w:t xml:space="preserve">Figure 8. </w:t>
      </w:r>
      <w:r>
        <w:t>Intra-subject and inter- subject variability of excessive pressure during brushing</w:t>
      </w:r>
    </w:p>
    <w:p w14:paraId="046FA026" w14:textId="77777777" w:rsidR="00183220" w:rsidRDefault="00183220"/>
    <w:p w14:paraId="495F90D2" w14:textId="3B1FABCA" w:rsidR="00183220" w:rsidRDefault="00846E55">
      <w:pPr>
        <w:pStyle w:val="Heading1"/>
        <w:rPr>
          <w:ins w:id="91" w:author="Douglas Ezra Morrison" w:date="2021-11-01T12:17:00Z"/>
        </w:rPr>
      </w:pPr>
      <w:bookmarkStart w:id="92" w:name="_fte9mmac1tjo" w:colFirst="0" w:colLast="0"/>
      <w:bookmarkEnd w:id="92"/>
      <w:r>
        <w:t>Discussion</w:t>
      </w:r>
    </w:p>
    <w:p w14:paraId="490E49E9" w14:textId="7E0F3779" w:rsidR="00B5273E" w:rsidRPr="00B5273E" w:rsidRDefault="00B5273E" w:rsidP="00B109FE">
      <w:pPr>
        <w:pStyle w:val="Heading2"/>
        <w:pPrChange w:id="93" w:author="Douglas Ezra Morrison" w:date="2021-11-01T12:18:00Z">
          <w:pPr>
            <w:pStyle w:val="Heading1"/>
          </w:pPr>
        </w:pPrChange>
      </w:pPr>
      <w:ins w:id="94" w:author="Douglas Ezra Morrison" w:date="2021-11-01T12:17:00Z">
        <w:r>
          <w:t xml:space="preserve">Summary of </w:t>
        </w:r>
        <w:r w:rsidR="001F76C0">
          <w:t>F</w:t>
        </w:r>
        <w:r>
          <w:t>indings</w:t>
        </w:r>
      </w:ins>
    </w:p>
    <w:p w14:paraId="6F18CDB1" w14:textId="3BC61C05" w:rsidR="00055D37" w:rsidRDefault="008035FC" w:rsidP="00055D37">
      <w:pPr>
        <w:rPr>
          <w:ins w:id="95" w:author="Douglas Ezra Morrison" w:date="2021-11-01T11:59:00Z"/>
        </w:rPr>
      </w:pPr>
      <w:del w:id="96" w:author="Douglas Ezra Morrison" w:date="2021-11-01T12:00:00Z">
        <w:r w:rsidRPr="008035FC" w:rsidDel="00055D37">
          <w:rPr>
            <w:sz w:val="20"/>
            <w:szCs w:val="20"/>
          </w:rPr>
          <w:delText>High level summary of findings</w:delText>
        </w:r>
      </w:del>
      <w:ins w:id="97" w:author="Douglas Ezra Morrison" w:date="2021-11-01T11:59:00Z">
        <w:r w:rsidR="00055D37">
          <w:t xml:space="preserve">In this study, we assessed habitual brushing patterns using electric toothbrushes. The most fundamental result of this study was that, even when they knew they were being observed, few participants managed to brush for the recommended durations of time; this </w:t>
        </w:r>
        <w:r w:rsidR="00055D37">
          <w:lastRenderedPageBreak/>
          <w:t xml:space="preserve">result shows that additional forms of encouragement (e.g., dental health education as well as gamification or other forms of incentives) are still needed to improve oral hygiene behaviors. </w:t>
        </w:r>
      </w:ins>
    </w:p>
    <w:p w14:paraId="2597E488" w14:textId="77777777" w:rsidR="00055D37" w:rsidRDefault="00055D37" w:rsidP="00055D37">
      <w:pPr>
        <w:rPr>
          <w:ins w:id="98" w:author="Douglas Ezra Morrison" w:date="2021-11-01T11:59:00Z"/>
        </w:rPr>
      </w:pPr>
    </w:p>
    <w:p w14:paraId="4614849F" w14:textId="4F26F82B" w:rsidR="00055D37" w:rsidRPr="00055D37" w:rsidRDefault="00055D37" w:rsidP="00055D37">
      <w:pPr>
        <w:pPrChange w:id="99" w:author="Douglas Ezra Morrison" w:date="2021-11-01T11:59:00Z">
          <w:pPr>
            <w:pStyle w:val="ListParagraph"/>
            <w:numPr>
              <w:numId w:val="1"/>
            </w:numPr>
            <w:spacing w:after="0"/>
            <w:ind w:hanging="360"/>
          </w:pPr>
        </w:pPrChange>
      </w:pPr>
      <w:ins w:id="100" w:author="Douglas Ezra Morrison" w:date="2021-11-01T11:59:00Z">
        <w:r>
          <w:t>Additionally, we found substantial person-to-person differences in average duration of brushing, distribution of brushing across surfaces, and use of excessive pressure. These findings demonstrate the potential value of personalized brushing recommendations; since many participants habitually overlook certain regions and surfaces, simply encouraging them to brush longer or more frequently overall may not result in better cleaning of individuals’ overlooked areas; instead, any additional brushing time might be wasted on surfaces that were already receiving sufficient attention. Our planned future studies will assess this hypothesis experimentally and explore methods of providing personalized feedback to promote more even distribution of brushing.</w:t>
        </w:r>
      </w:ins>
    </w:p>
    <w:p w14:paraId="2FBD2D01" w14:textId="3E7BF377" w:rsidR="00055D37" w:rsidRDefault="008035FC" w:rsidP="00B109FE">
      <w:pPr>
        <w:pStyle w:val="Heading2"/>
        <w:rPr>
          <w:ins w:id="101" w:author="Douglas Ezra Morrison" w:date="2021-11-01T12:00:00Z"/>
        </w:rPr>
        <w:pPrChange w:id="102" w:author="Douglas Ezra Morrison" w:date="2021-11-01T12:18:00Z">
          <w:pPr>
            <w:pStyle w:val="ListParagraph"/>
            <w:numPr>
              <w:numId w:val="1"/>
            </w:numPr>
            <w:spacing w:after="0"/>
            <w:ind w:hanging="360"/>
          </w:pPr>
        </w:pPrChange>
      </w:pPr>
      <w:commentRangeStart w:id="103"/>
      <w:del w:id="104" w:author="Douglas Ezra Morrison" w:date="2021-11-01T12:16:00Z">
        <w:r w:rsidDel="00C22EBD">
          <w:delText>Contextualize finding to other studies</w:delText>
        </w:r>
      </w:del>
      <w:ins w:id="105" w:author="Douglas Ezra Morrison" w:date="2021-11-01T12:16:00Z">
        <w:r w:rsidR="00C22EBD">
          <w:t>Comparison with</w:t>
        </w:r>
        <w:r w:rsidR="00C22EBD">
          <w:t xml:space="preserve"> </w:t>
        </w:r>
        <w:r w:rsidR="00C22EBD">
          <w:t>previous literature</w:t>
        </w:r>
        <w:commentRangeEnd w:id="103"/>
        <w:r w:rsidR="00C22EBD">
          <w:rPr>
            <w:rStyle w:val="CommentReference"/>
          </w:rPr>
          <w:commentReference w:id="103"/>
        </w:r>
      </w:ins>
    </w:p>
    <w:p w14:paraId="087BB3EE" w14:textId="5F87AE7A" w:rsidR="00055D37" w:rsidRDefault="00055D37" w:rsidP="00055D37">
      <w:pPr>
        <w:spacing w:after="0"/>
        <w:rPr>
          <w:ins w:id="106" w:author="Douglas Ezra Morrison" w:date="2021-11-01T12:01:00Z"/>
          <w:sz w:val="20"/>
          <w:szCs w:val="20"/>
        </w:rPr>
      </w:pPr>
    </w:p>
    <w:p w14:paraId="733D6BCA" w14:textId="39568C7C" w:rsidR="00055D37" w:rsidRDefault="00362E5C" w:rsidP="00055D37">
      <w:pPr>
        <w:spacing w:after="0"/>
        <w:rPr>
          <w:ins w:id="107" w:author="Douglas Ezra Morrison" w:date="2021-11-01T12:00:00Z"/>
          <w:sz w:val="20"/>
          <w:szCs w:val="20"/>
        </w:rPr>
      </w:pPr>
      <w:ins w:id="108" w:author="Douglas Ezra Morrison" w:date="2021-11-01T12:09:00Z">
        <w:r>
          <w:rPr>
            <w:sz w:val="20"/>
            <w:szCs w:val="20"/>
          </w:rPr>
          <w:t>This study adds to the literature by assessin</w:t>
        </w:r>
      </w:ins>
      <w:ins w:id="109" w:author="Douglas Ezra Morrison" w:date="2021-11-01T12:10:00Z">
        <w:r>
          <w:rPr>
            <w:sz w:val="20"/>
            <w:szCs w:val="20"/>
          </w:rPr>
          <w:t>g the contemporary quality of brushing behavior</w:t>
        </w:r>
      </w:ins>
      <w:ins w:id="110" w:author="Douglas Ezra Morrison" w:date="2021-11-01T12:11:00Z">
        <w:r>
          <w:rPr>
            <w:sz w:val="20"/>
            <w:szCs w:val="20"/>
          </w:rPr>
          <w:t>. I</w:t>
        </w:r>
      </w:ins>
      <w:ins w:id="111" w:author="Douglas Ezra Morrison" w:date="2021-11-01T12:10:00Z">
        <w:r>
          <w:rPr>
            <w:sz w:val="20"/>
            <w:szCs w:val="20"/>
          </w:rPr>
          <w:t xml:space="preserve">t goes beyond previous studies </w:t>
        </w:r>
      </w:ins>
      <w:ins w:id="112" w:author="Douglas Ezra Morrison" w:date="2021-11-01T12:11:00Z">
        <w:r>
          <w:rPr>
            <w:sz w:val="20"/>
            <w:szCs w:val="20"/>
          </w:rPr>
          <w:t xml:space="preserve">in several respects: first, by </w:t>
        </w:r>
      </w:ins>
      <w:ins w:id="113" w:author="Douglas Ezra Morrison" w:date="2021-11-01T12:10:00Z">
        <w:r>
          <w:rPr>
            <w:sz w:val="20"/>
            <w:szCs w:val="20"/>
          </w:rPr>
          <w:t xml:space="preserve">assessing brushing behavior in </w:t>
        </w:r>
      </w:ins>
      <w:ins w:id="114" w:author="Douglas Ezra Morrison" w:date="2021-11-01T12:11:00Z">
        <w:r>
          <w:rPr>
            <w:sz w:val="20"/>
            <w:szCs w:val="20"/>
          </w:rPr>
          <w:t xml:space="preserve">participants’ home </w:t>
        </w:r>
      </w:ins>
      <w:ins w:id="115" w:author="Douglas Ezra Morrison" w:date="2021-11-01T12:10:00Z">
        <w:r>
          <w:rPr>
            <w:sz w:val="20"/>
            <w:szCs w:val="20"/>
          </w:rPr>
          <w:t>environment</w:t>
        </w:r>
      </w:ins>
      <w:ins w:id="116" w:author="Douglas Ezra Morrison" w:date="2021-11-01T12:11:00Z">
        <w:r>
          <w:rPr>
            <w:sz w:val="20"/>
            <w:szCs w:val="20"/>
          </w:rPr>
          <w:t>s</w:t>
        </w:r>
      </w:ins>
      <w:ins w:id="117" w:author="Douglas Ezra Morrison" w:date="2021-11-01T12:10:00Z">
        <w:r>
          <w:rPr>
            <w:sz w:val="20"/>
            <w:szCs w:val="20"/>
          </w:rPr>
          <w:t xml:space="preserve"> rather than in</w:t>
        </w:r>
      </w:ins>
      <w:ins w:id="118" w:author="Douglas Ezra Morrison" w:date="2021-11-01T12:11:00Z">
        <w:r>
          <w:rPr>
            <w:sz w:val="20"/>
            <w:szCs w:val="20"/>
          </w:rPr>
          <w:t xml:space="preserve"> an artificial laboratory setting; second, by assessing </w:t>
        </w:r>
      </w:ins>
      <w:ins w:id="119" w:author="Douglas Ezra Morrison" w:date="2021-11-01T12:12:00Z">
        <w:r>
          <w:rPr>
            <w:sz w:val="20"/>
            <w:szCs w:val="20"/>
          </w:rPr>
          <w:t>brushing behavior using modern electric toothbrushes as opposed to traditional manual brushes; third, by ass</w:t>
        </w:r>
      </w:ins>
      <w:ins w:id="120" w:author="Douglas Ezra Morrison" w:date="2021-11-01T12:13:00Z">
        <w:r>
          <w:rPr>
            <w:sz w:val="20"/>
            <w:szCs w:val="20"/>
          </w:rPr>
          <w:t>essing the use of excessive pressure me</w:t>
        </w:r>
      </w:ins>
      <w:ins w:id="121" w:author="Douglas Ezra Morrison" w:date="2021-11-01T12:14:00Z">
        <w:r>
          <w:rPr>
            <w:sz w:val="20"/>
            <w:szCs w:val="20"/>
          </w:rPr>
          <w:t xml:space="preserve">asured via </w:t>
        </w:r>
      </w:ins>
      <w:ins w:id="122" w:author="Douglas Ezra Morrison" w:date="2021-11-01T12:13:00Z">
        <w:r>
          <w:rPr>
            <w:sz w:val="20"/>
            <w:szCs w:val="20"/>
          </w:rPr>
          <w:t>specialized sensors</w:t>
        </w:r>
      </w:ins>
      <w:ins w:id="123" w:author="Douglas Ezra Morrison" w:date="2021-11-01T12:14:00Z">
        <w:r>
          <w:rPr>
            <w:sz w:val="20"/>
            <w:szCs w:val="20"/>
          </w:rPr>
          <w:t>; and fourth, by distinguishing between person-to-person variability and within-person session-to-session variability via a repeated measurement study</w:t>
        </w:r>
      </w:ins>
      <w:ins w:id="124" w:author="Douglas Ezra Morrison" w:date="2021-11-01T12:15:00Z">
        <w:r>
          <w:rPr>
            <w:sz w:val="20"/>
            <w:szCs w:val="20"/>
          </w:rPr>
          <w:t xml:space="preserve"> design.</w:t>
        </w:r>
      </w:ins>
    </w:p>
    <w:p w14:paraId="4244AA04" w14:textId="5047B354" w:rsidR="00055D37" w:rsidRPr="00055D37" w:rsidDel="00C22EBD" w:rsidRDefault="00055D37" w:rsidP="00055D37">
      <w:pPr>
        <w:spacing w:after="0"/>
        <w:rPr>
          <w:del w:id="125" w:author="Douglas Ezra Morrison" w:date="2021-11-01T12:16:00Z"/>
          <w:sz w:val="20"/>
          <w:szCs w:val="20"/>
          <w:rPrChange w:id="126" w:author="Douglas Ezra Morrison" w:date="2021-11-01T12:00:00Z">
            <w:rPr>
              <w:del w:id="127" w:author="Douglas Ezra Morrison" w:date="2021-11-01T12:16:00Z"/>
            </w:rPr>
          </w:rPrChange>
        </w:rPr>
        <w:pPrChange w:id="128" w:author="Douglas Ezra Morrison" w:date="2021-11-01T12:00:00Z">
          <w:pPr>
            <w:pStyle w:val="ListParagraph"/>
            <w:numPr>
              <w:numId w:val="1"/>
            </w:numPr>
            <w:spacing w:after="0"/>
            <w:ind w:hanging="360"/>
          </w:pPr>
        </w:pPrChange>
      </w:pPr>
    </w:p>
    <w:p w14:paraId="766426A5" w14:textId="3347D913" w:rsidR="008035FC" w:rsidRPr="008035FC" w:rsidRDefault="008035FC" w:rsidP="00B109FE">
      <w:pPr>
        <w:pStyle w:val="Heading2"/>
        <w:pPrChange w:id="129" w:author="Douglas Ezra Morrison" w:date="2021-11-01T12:18:00Z">
          <w:pPr>
            <w:pStyle w:val="ListParagraph"/>
            <w:numPr>
              <w:numId w:val="1"/>
            </w:numPr>
            <w:spacing w:after="0"/>
            <w:ind w:hanging="360"/>
          </w:pPr>
        </w:pPrChange>
      </w:pPr>
      <w:del w:id="130" w:author="Douglas Ezra Morrison" w:date="2021-11-01T12:15:00Z">
        <w:r w:rsidDel="00362E5C">
          <w:delText>Discuss potential weaknesses</w:delText>
        </w:r>
      </w:del>
      <w:ins w:id="131" w:author="Douglas Ezra Morrison" w:date="2021-11-01T12:16:00Z">
        <w:r w:rsidR="00362E5C">
          <w:t>Limitations</w:t>
        </w:r>
      </w:ins>
    </w:p>
    <w:p w14:paraId="3D1E44E6" w14:textId="37F1CBC1" w:rsidR="0058313B" w:rsidDel="00FB3C77" w:rsidRDefault="00055D37" w:rsidP="00FB3C77">
      <w:pPr>
        <w:spacing w:after="0"/>
        <w:rPr>
          <w:del w:id="132" w:author="Douglas Ezra Morrison" w:date="2021-11-01T11:49:00Z"/>
          <w:sz w:val="20"/>
          <w:szCs w:val="20"/>
        </w:rPr>
      </w:pPr>
      <w:ins w:id="133" w:author="Douglas Ezra Morrison" w:date="2021-11-01T12:01:00Z">
        <w:r>
          <w:rPr>
            <w:sz w:val="20"/>
            <w:szCs w:val="20"/>
          </w:rPr>
          <w:t xml:space="preserve">The participants in this study were </w:t>
        </w:r>
      </w:ins>
      <w:ins w:id="134" w:author="Douglas Ezra Morrison" w:date="2021-11-01T12:02:00Z">
        <w:r>
          <w:rPr>
            <w:sz w:val="20"/>
            <w:szCs w:val="20"/>
          </w:rPr>
          <w:t xml:space="preserve">recruited as </w:t>
        </w:r>
      </w:ins>
      <w:ins w:id="135" w:author="Douglas Ezra Morrison" w:date="2021-11-01T12:01:00Z">
        <w:r>
          <w:rPr>
            <w:sz w:val="20"/>
            <w:szCs w:val="20"/>
          </w:rPr>
          <w:t>a convenience sample</w:t>
        </w:r>
      </w:ins>
      <w:ins w:id="136" w:author="Douglas Ezra Morrison" w:date="2021-11-01T12:02:00Z">
        <w:r>
          <w:rPr>
            <w:sz w:val="20"/>
            <w:szCs w:val="20"/>
          </w:rPr>
          <w:t xml:space="preserve"> from the study team’s social network</w:t>
        </w:r>
      </w:ins>
      <w:ins w:id="137" w:author="Douglas Ezra Morrison" w:date="2021-11-01T12:01:00Z">
        <w:r>
          <w:rPr>
            <w:sz w:val="20"/>
            <w:szCs w:val="20"/>
          </w:rPr>
          <w:t xml:space="preserve">, and there was substantial drop-out due to technical </w:t>
        </w:r>
      </w:ins>
      <w:ins w:id="138" w:author="Douglas Ezra Morrison" w:date="2021-11-01T12:02:00Z">
        <w:r>
          <w:rPr>
            <w:sz w:val="20"/>
            <w:szCs w:val="20"/>
          </w:rPr>
          <w:t xml:space="preserve">difficulties which might have been correlated with brushing behavior. Both of these </w:t>
        </w:r>
      </w:ins>
      <w:ins w:id="139" w:author="Douglas Ezra Morrison" w:date="2021-11-01T12:03:00Z">
        <w:r>
          <w:rPr>
            <w:sz w:val="20"/>
            <w:szCs w:val="20"/>
          </w:rPr>
          <w:t xml:space="preserve">design factors limit the external validity of these results </w:t>
        </w:r>
      </w:ins>
      <w:ins w:id="140" w:author="Douglas Ezra Morrison" w:date="2021-11-01T12:04:00Z">
        <w:r>
          <w:rPr>
            <w:sz w:val="20"/>
            <w:szCs w:val="20"/>
          </w:rPr>
          <w:t xml:space="preserve">for describing brushing behavior in wider </w:t>
        </w:r>
      </w:ins>
      <w:ins w:id="141" w:author="Douglas Ezra Morrison" w:date="2021-11-01T12:03:00Z">
        <w:r>
          <w:rPr>
            <w:sz w:val="20"/>
            <w:szCs w:val="20"/>
          </w:rPr>
          <w:t>population</w:t>
        </w:r>
      </w:ins>
      <w:ins w:id="142" w:author="Douglas Ezra Morrison" w:date="2021-11-01T12:04:00Z">
        <w:r>
          <w:rPr>
            <w:sz w:val="20"/>
            <w:szCs w:val="20"/>
          </w:rPr>
          <w:t>s</w:t>
        </w:r>
      </w:ins>
      <w:ins w:id="143" w:author="Douglas Ezra Morrison" w:date="2021-11-01T12:03:00Z">
        <w:r>
          <w:rPr>
            <w:sz w:val="20"/>
            <w:szCs w:val="20"/>
          </w:rPr>
          <w:t>.</w:t>
        </w:r>
      </w:ins>
      <w:ins w:id="144" w:author="Douglas Ezra Morrison" w:date="2021-11-01T12:04:00Z">
        <w:r>
          <w:rPr>
            <w:sz w:val="20"/>
            <w:szCs w:val="20"/>
          </w:rPr>
          <w:t xml:space="preserve"> </w:t>
        </w:r>
      </w:ins>
      <w:ins w:id="145" w:author="Douglas Ezra Morrison" w:date="2021-11-01T12:07:00Z">
        <w:r>
          <w:rPr>
            <w:sz w:val="20"/>
            <w:szCs w:val="20"/>
          </w:rPr>
          <w:t>Nevertheless, t</w:t>
        </w:r>
      </w:ins>
      <w:ins w:id="146" w:author="Douglas Ezra Morrison" w:date="2021-11-01T12:04:00Z">
        <w:r>
          <w:rPr>
            <w:sz w:val="20"/>
            <w:szCs w:val="20"/>
          </w:rPr>
          <w:t xml:space="preserve">he </w:t>
        </w:r>
      </w:ins>
      <w:ins w:id="147" w:author="Douglas Ezra Morrison" w:date="2021-11-01T12:05:00Z">
        <w:r>
          <w:rPr>
            <w:sz w:val="20"/>
            <w:szCs w:val="20"/>
          </w:rPr>
          <w:t xml:space="preserve">results of this study </w:t>
        </w:r>
      </w:ins>
      <w:ins w:id="148" w:author="Douglas Ezra Morrison" w:date="2021-11-01T12:06:00Z">
        <w:r>
          <w:rPr>
            <w:sz w:val="20"/>
            <w:szCs w:val="20"/>
          </w:rPr>
          <w:t xml:space="preserve">demonstrate </w:t>
        </w:r>
      </w:ins>
      <w:ins w:id="149" w:author="Douglas Ezra Morrison" w:date="2021-11-01T12:08:00Z">
        <w:r>
          <w:rPr>
            <w:sz w:val="20"/>
            <w:szCs w:val="20"/>
          </w:rPr>
          <w:t xml:space="preserve">that many of </w:t>
        </w:r>
      </w:ins>
      <w:ins w:id="150" w:author="Douglas Ezra Morrison" w:date="2021-11-01T12:07:00Z">
        <w:r>
          <w:rPr>
            <w:sz w:val="20"/>
            <w:szCs w:val="20"/>
          </w:rPr>
          <w:t>the participants in our stud</w:t>
        </w:r>
      </w:ins>
      <w:ins w:id="151" w:author="Douglas Ezra Morrison" w:date="2021-11-01T12:08:00Z">
        <w:r>
          <w:rPr>
            <w:sz w:val="20"/>
            <w:szCs w:val="20"/>
          </w:rPr>
          <w:t>y</w:t>
        </w:r>
      </w:ins>
      <w:ins w:id="152" w:author="Douglas Ezra Morrison" w:date="2021-11-01T12:07:00Z">
        <w:r>
          <w:rPr>
            <w:sz w:val="20"/>
            <w:szCs w:val="20"/>
          </w:rPr>
          <w:t xml:space="preserve"> </w:t>
        </w:r>
      </w:ins>
      <w:ins w:id="153" w:author="Douglas Ezra Morrison" w:date="2021-11-01T12:08:00Z">
        <w:r>
          <w:rPr>
            <w:sz w:val="20"/>
            <w:szCs w:val="20"/>
          </w:rPr>
          <w:t xml:space="preserve">have </w:t>
        </w:r>
      </w:ins>
      <w:ins w:id="154" w:author="Douglas Ezra Morrison" w:date="2021-11-01T12:06:00Z">
        <w:r>
          <w:rPr>
            <w:sz w:val="20"/>
            <w:szCs w:val="20"/>
          </w:rPr>
          <w:t>substantial</w:t>
        </w:r>
      </w:ins>
      <w:ins w:id="155" w:author="Douglas Ezra Morrison" w:date="2021-11-01T12:07:00Z">
        <w:r>
          <w:rPr>
            <w:sz w:val="20"/>
            <w:szCs w:val="20"/>
          </w:rPr>
          <w:t>, habitual</w:t>
        </w:r>
      </w:ins>
      <w:ins w:id="156" w:author="Douglas Ezra Morrison" w:date="2021-11-01T12:06:00Z">
        <w:r>
          <w:rPr>
            <w:sz w:val="20"/>
            <w:szCs w:val="20"/>
          </w:rPr>
          <w:t xml:space="preserve"> deficiencies in brushing behavior, even with the added motivation of being under </w:t>
        </w:r>
      </w:ins>
      <w:ins w:id="157" w:author="Douglas Ezra Morrison" w:date="2021-11-01T12:08:00Z">
        <w:r>
          <w:rPr>
            <w:sz w:val="20"/>
            <w:szCs w:val="20"/>
          </w:rPr>
          <w:t xml:space="preserve">observation, and that the specific deficiencies vary between individuals, </w:t>
        </w:r>
        <w:r w:rsidR="0073655D">
          <w:rPr>
            <w:sz w:val="20"/>
            <w:szCs w:val="20"/>
          </w:rPr>
          <w:t>indicating a nee</w:t>
        </w:r>
      </w:ins>
      <w:ins w:id="158" w:author="Douglas Ezra Morrison" w:date="2021-11-01T12:09:00Z">
        <w:r w:rsidR="0073655D">
          <w:rPr>
            <w:sz w:val="20"/>
            <w:szCs w:val="20"/>
          </w:rPr>
          <w:t>d for personalized feedback.</w:t>
        </w:r>
      </w:ins>
    </w:p>
    <w:p w14:paraId="56A68305" w14:textId="52227537" w:rsidR="008035FC" w:rsidDel="00FB3C77" w:rsidRDefault="008035FC" w:rsidP="00055D37">
      <w:pPr>
        <w:spacing w:after="0"/>
        <w:rPr>
          <w:del w:id="159" w:author="Douglas Ezra Morrison" w:date="2021-11-01T11:49:00Z"/>
          <w:sz w:val="20"/>
          <w:szCs w:val="20"/>
        </w:rPr>
      </w:pPr>
    </w:p>
    <w:p w14:paraId="2CB81FDB" w14:textId="0E90776C" w:rsidR="008035FC" w:rsidDel="00FB3C77" w:rsidRDefault="008035FC" w:rsidP="00055D37">
      <w:pPr>
        <w:spacing w:after="0"/>
        <w:rPr>
          <w:del w:id="160" w:author="Douglas Ezra Morrison" w:date="2021-11-01T11:49:00Z"/>
          <w:sz w:val="20"/>
          <w:szCs w:val="20"/>
        </w:rPr>
      </w:pPr>
    </w:p>
    <w:p w14:paraId="52F58252" w14:textId="574223B4" w:rsidR="00183220" w:rsidDel="00FB3C77" w:rsidRDefault="00183220" w:rsidP="00055D37">
      <w:pPr>
        <w:spacing w:after="0"/>
        <w:rPr>
          <w:del w:id="161" w:author="Douglas Ezra Morrison" w:date="2021-11-01T11:49:00Z"/>
        </w:rPr>
        <w:pPrChange w:id="162" w:author="Douglas Ezra Morrison" w:date="2021-11-01T11:59:00Z">
          <w:pPr/>
        </w:pPrChange>
      </w:pPr>
    </w:p>
    <w:p w14:paraId="0D9DE25C" w14:textId="1CF1302A" w:rsidR="00FB3C77" w:rsidRDefault="00846E55" w:rsidP="00055D37">
      <w:pPr>
        <w:spacing w:after="0"/>
        <w:rPr>
          <w:ins w:id="163" w:author="Douglas Ezra Morrison" w:date="2021-11-01T11:50:00Z"/>
        </w:rPr>
        <w:pPrChange w:id="164" w:author="Douglas Ezra Morrison" w:date="2021-11-01T11:59:00Z">
          <w:pPr/>
        </w:pPrChange>
      </w:pPr>
      <w:del w:id="165" w:author="Douglas Ezra Morrison" w:date="2021-11-01T11:59:00Z">
        <w:r w:rsidDel="00055D37">
          <w:delText xml:space="preserve">Since people seem to follow a habitual brushing pattern, merely instructing people to follow standard brushing techniques is simply not enough. Instead, it is essential to note individualized brushing flaws and </w:delText>
        </w:r>
      </w:del>
      <w:del w:id="166" w:author="Douglas Ezra Morrison" w:date="2021-11-01T10:47:00Z">
        <w:r w:rsidDel="00691D6C">
          <w:delText xml:space="preserve">parlay </w:delText>
        </w:r>
      </w:del>
      <w:del w:id="167" w:author="Douglas Ezra Morrison" w:date="2021-11-01T11:59:00Z">
        <w:r w:rsidDel="00055D37">
          <w:delText xml:space="preserve">those inadequacies to each tooth brusher. In this study we use a </w:delText>
        </w:r>
      </w:del>
    </w:p>
    <w:p w14:paraId="22251D90" w14:textId="7E8DC054" w:rsidR="00FB3C77" w:rsidRDefault="00FB3C77" w:rsidP="00FB3C77">
      <w:pPr>
        <w:spacing w:after="0"/>
        <w:rPr>
          <w:ins w:id="168" w:author="Douglas Ezra Morrison" w:date="2021-11-01T11:50:00Z"/>
          <w:sz w:val="20"/>
          <w:szCs w:val="20"/>
        </w:rPr>
      </w:pPr>
    </w:p>
    <w:p w14:paraId="4311EFB0" w14:textId="77777777" w:rsidR="00FB3C77" w:rsidRDefault="00FB3C77"/>
    <w:p w14:paraId="123F73BA" w14:textId="77777777" w:rsidR="00183220" w:rsidRDefault="00846E55">
      <w:r>
        <w:t xml:space="preserve">In this paper, we discussed brushing behavior by conducting a study consisting of 13 right-handed individuals brushing their teeth for 10 brushing sessions over three weeks. We collected data from </w:t>
      </w:r>
      <w:r>
        <w:lastRenderedPageBreak/>
        <w:t>embedded sensors in the participants' electric toothbrushes as well as the video recordings of their faces while brushing. We analyzed the collected data with regard to three factors of brushing session duration, duration of time spent on each dental region, and the duration of time spent with excessive pressure on each dental region. Our analysis was performed on study population-level, participant-</w:t>
      </w:r>
      <w:proofErr w:type="gramStart"/>
      <w:r>
        <w:t>level</w:t>
      </w:r>
      <w:proofErr w:type="gramEnd"/>
      <w:r>
        <w:t xml:space="preserve"> and session-level to help extract general as well as individual dental recommendations. In particular, we found that our study population brush their buccal teeth surfaces significantly more than other teeth surfaces and we found that they significantly brush their occlusal teeth surfaces with excessive pressure. We also observed huge inter-subject variations in the brushing factors that we </w:t>
      </w:r>
      <w:proofErr w:type="spellStart"/>
      <w:r>
        <w:t>analysed</w:t>
      </w:r>
      <w:proofErr w:type="spellEnd"/>
      <w:r>
        <w:t>, which emphasized on a need for individualized dental recommendations. We found that although most of our participants brush around two minutes recommended brushing time, they perform poorly on distributing this time evenly on all the teeth surfaces. Hence, brushing habits deviate from optimal practice not only because of inadequate time spent brushing the mouth, but also due to the uneven distributions of time spent brushing different dental regions and the use of excessive pressure during toothbrushing.</w:t>
      </w:r>
    </w:p>
    <w:p w14:paraId="27477060" w14:textId="77777777" w:rsidR="00183220" w:rsidRDefault="00183220"/>
    <w:p w14:paraId="7AAEE97D" w14:textId="77777777" w:rsidR="00183220" w:rsidRDefault="00846E55">
      <w:pPr>
        <w:rPr>
          <w:b/>
        </w:rPr>
      </w:pPr>
      <w:r>
        <w:rPr>
          <w:b/>
        </w:rPr>
        <w:t>Acknowledgement</w:t>
      </w:r>
    </w:p>
    <w:p w14:paraId="23405FB7" w14:textId="77777777" w:rsidR="00183220" w:rsidRDefault="00846E55">
      <w:r>
        <w:t>This research was made possible by…</w:t>
      </w:r>
    </w:p>
    <w:p w14:paraId="77A4BA55" w14:textId="77777777" w:rsidR="00183220" w:rsidRDefault="00846E55">
      <w:pPr>
        <w:rPr>
          <w:b/>
        </w:rPr>
      </w:pPr>
      <w:r>
        <w:rPr>
          <w:b/>
        </w:rPr>
        <w:t>References</w:t>
      </w:r>
    </w:p>
    <w:p w14:paraId="058D3A54" w14:textId="77777777" w:rsidR="00183220" w:rsidRDefault="000C293E">
      <w:pPr>
        <w:widowControl w:val="0"/>
        <w:pBdr>
          <w:top w:val="nil"/>
          <w:left w:val="nil"/>
          <w:bottom w:val="nil"/>
          <w:right w:val="nil"/>
          <w:between w:val="nil"/>
        </w:pBdr>
        <w:spacing w:after="0" w:line="240" w:lineRule="auto"/>
        <w:ind w:left="720" w:hanging="720"/>
        <w:jc w:val="left"/>
      </w:pPr>
      <w:hyperlink r:id="rId22">
        <w:proofErr w:type="spellStart"/>
        <w:r w:rsidR="00846E55">
          <w:t>Ainamo</w:t>
        </w:r>
        <w:proofErr w:type="spellEnd"/>
        <w:r w:rsidR="00846E55">
          <w:t xml:space="preserve">, J. 1971. “The Effect of Habitual </w:t>
        </w:r>
        <w:proofErr w:type="spellStart"/>
        <w:r w:rsidR="00846E55">
          <w:t>Toothcleansing</w:t>
        </w:r>
        <w:proofErr w:type="spellEnd"/>
        <w:r w:rsidR="00846E55">
          <w:t xml:space="preserve"> on the Occurrence of Periodontal Disease and Dental Caries.” </w:t>
        </w:r>
      </w:hyperlink>
      <w:hyperlink r:id="rId23">
        <w:proofErr w:type="spellStart"/>
        <w:r w:rsidR="00846E55">
          <w:rPr>
            <w:i/>
          </w:rPr>
          <w:t>Suomen</w:t>
        </w:r>
        <w:proofErr w:type="spellEnd"/>
        <w:r w:rsidR="00846E55">
          <w:rPr>
            <w:i/>
          </w:rPr>
          <w:t xml:space="preserve"> </w:t>
        </w:r>
        <w:proofErr w:type="spellStart"/>
        <w:r w:rsidR="00846E55">
          <w:rPr>
            <w:i/>
          </w:rPr>
          <w:t>Hammaslaakariseuran</w:t>
        </w:r>
        <w:proofErr w:type="spellEnd"/>
        <w:r w:rsidR="00846E55">
          <w:rPr>
            <w:i/>
          </w:rPr>
          <w:t xml:space="preserve"> </w:t>
        </w:r>
        <w:proofErr w:type="spellStart"/>
        <w:r w:rsidR="00846E55">
          <w:rPr>
            <w:i/>
          </w:rPr>
          <w:t>Toimituksia</w:t>
        </w:r>
        <w:proofErr w:type="spellEnd"/>
        <w:r w:rsidR="00846E55">
          <w:rPr>
            <w:i/>
          </w:rPr>
          <w:t xml:space="preserve"> = </w:t>
        </w:r>
        <w:proofErr w:type="spellStart"/>
        <w:r w:rsidR="00846E55">
          <w:rPr>
            <w:i/>
          </w:rPr>
          <w:t>Finska</w:t>
        </w:r>
        <w:proofErr w:type="spellEnd"/>
        <w:r w:rsidR="00846E55">
          <w:rPr>
            <w:i/>
          </w:rPr>
          <w:t xml:space="preserve"> </w:t>
        </w:r>
        <w:proofErr w:type="spellStart"/>
        <w:r w:rsidR="00846E55">
          <w:rPr>
            <w:i/>
          </w:rPr>
          <w:t>Tandlakarsallskapets</w:t>
        </w:r>
        <w:proofErr w:type="spellEnd"/>
        <w:r w:rsidR="00846E55">
          <w:rPr>
            <w:i/>
          </w:rPr>
          <w:t xml:space="preserve"> </w:t>
        </w:r>
        <w:proofErr w:type="spellStart"/>
        <w:r w:rsidR="00846E55">
          <w:rPr>
            <w:i/>
          </w:rPr>
          <w:t>Forhandlingar</w:t>
        </w:r>
        <w:proofErr w:type="spellEnd"/>
      </w:hyperlink>
      <w:hyperlink r:id="rId24">
        <w:r w:rsidR="00846E55">
          <w:t xml:space="preserve"> 67 (1): 63–70.</w:t>
        </w:r>
      </w:hyperlink>
    </w:p>
    <w:p w14:paraId="16036E47" w14:textId="77777777" w:rsidR="00183220" w:rsidRDefault="000C293E">
      <w:pPr>
        <w:widowControl w:val="0"/>
        <w:pBdr>
          <w:top w:val="nil"/>
          <w:left w:val="nil"/>
          <w:bottom w:val="nil"/>
          <w:right w:val="nil"/>
          <w:between w:val="nil"/>
        </w:pBdr>
        <w:spacing w:after="0" w:line="240" w:lineRule="auto"/>
        <w:ind w:left="720" w:hanging="720"/>
        <w:jc w:val="left"/>
      </w:pPr>
      <w:hyperlink r:id="rId25">
        <w:proofErr w:type="spellStart"/>
        <w:r w:rsidR="00846E55">
          <w:t>Andlaw</w:t>
        </w:r>
        <w:proofErr w:type="spellEnd"/>
        <w:r w:rsidR="00846E55">
          <w:t xml:space="preserve">, R. J. 1978. “Oral Hygiene and Dental Caries--a Review.” </w:t>
        </w:r>
      </w:hyperlink>
      <w:hyperlink r:id="rId26">
        <w:r w:rsidR="00846E55">
          <w:rPr>
            <w:i/>
          </w:rPr>
          <w:t>International Dental Journal</w:t>
        </w:r>
      </w:hyperlink>
      <w:hyperlink r:id="rId27">
        <w:r w:rsidR="00846E55">
          <w:t xml:space="preserve"> 28 (1): 1–6.</w:t>
        </w:r>
      </w:hyperlink>
    </w:p>
    <w:p w14:paraId="1CAA5164" w14:textId="77777777" w:rsidR="00183220" w:rsidRDefault="000C293E">
      <w:pPr>
        <w:widowControl w:val="0"/>
        <w:pBdr>
          <w:top w:val="nil"/>
          <w:left w:val="nil"/>
          <w:bottom w:val="nil"/>
          <w:right w:val="nil"/>
          <w:between w:val="nil"/>
        </w:pBdr>
        <w:spacing w:after="0" w:line="240" w:lineRule="auto"/>
        <w:ind w:left="720" w:hanging="720"/>
        <w:jc w:val="left"/>
      </w:pPr>
      <w:hyperlink r:id="rId28">
        <w:r w:rsidR="00846E55">
          <w:t xml:space="preserve">Bellini, Hamilton Taddei, Pål Arneberg, and Frithjof R. Von Der Fehr. 1981. “Oral Hygiene and Caries: A Review.” </w:t>
        </w:r>
      </w:hyperlink>
      <w:hyperlink r:id="rId29">
        <w:r w:rsidR="00846E55">
          <w:rPr>
            <w:i/>
          </w:rPr>
          <w:t>Acta Odontologica Scandinavica</w:t>
        </w:r>
      </w:hyperlink>
      <w:hyperlink r:id="rId30">
        <w:r w:rsidR="00846E55">
          <w:t xml:space="preserve"> 39 (5): 257–65. https://doi.org/10.3109/00016358109162287.</w:t>
        </w:r>
      </w:hyperlink>
    </w:p>
    <w:p w14:paraId="4D013AA0" w14:textId="77777777" w:rsidR="00183220" w:rsidRDefault="000C293E">
      <w:pPr>
        <w:widowControl w:val="0"/>
        <w:pBdr>
          <w:top w:val="nil"/>
          <w:left w:val="nil"/>
          <w:bottom w:val="nil"/>
          <w:right w:val="nil"/>
          <w:between w:val="nil"/>
        </w:pBdr>
        <w:spacing w:after="0" w:line="240" w:lineRule="auto"/>
        <w:ind w:left="720" w:hanging="720"/>
        <w:jc w:val="left"/>
      </w:pPr>
      <w:hyperlink r:id="rId31">
        <w:r w:rsidR="00846E55">
          <w:t xml:space="preserve">Berenie, James, Louis W. Ripa, and Gary Leske. 1973. “THE RELATIONSHIP OF FREQUENCY OF TOOTHBRUSHING, ORAL HYGIENE, GINGIVAL HEALTH, AND CARIES-EXPERIENCE IN SCHOOL CHILDREN.” </w:t>
        </w:r>
      </w:hyperlink>
      <w:hyperlink r:id="rId32">
        <w:r w:rsidR="00846E55">
          <w:rPr>
            <w:i/>
          </w:rPr>
          <w:t>Journal of Public Health Dentistry</w:t>
        </w:r>
      </w:hyperlink>
      <w:hyperlink r:id="rId33">
        <w:r w:rsidR="00846E55">
          <w:t xml:space="preserve"> 33 (3): 160–71. https://doi.org/10.1111/j.1752-7325.1973.tb00656.x.</w:t>
        </w:r>
      </w:hyperlink>
    </w:p>
    <w:p w14:paraId="4332E909" w14:textId="77777777" w:rsidR="00183220" w:rsidRDefault="000C293E">
      <w:pPr>
        <w:widowControl w:val="0"/>
        <w:pBdr>
          <w:top w:val="nil"/>
          <w:left w:val="nil"/>
          <w:bottom w:val="nil"/>
          <w:right w:val="nil"/>
          <w:between w:val="nil"/>
        </w:pBdr>
        <w:spacing w:after="0" w:line="240" w:lineRule="auto"/>
        <w:ind w:left="720" w:hanging="720"/>
        <w:jc w:val="left"/>
      </w:pPr>
      <w:hyperlink r:id="rId34">
        <w:r w:rsidR="00846E55">
          <w:t xml:space="preserve">Çakur, Binali, Mehmet Yildiz, Şenol Dane, and Yahya Orçun Zorba. 2011. “The Effect of Right or Left Handedness on Caries Experience and Oral Hygiene.” </w:t>
        </w:r>
      </w:hyperlink>
      <w:hyperlink r:id="rId35">
        <w:r w:rsidR="00846E55">
          <w:rPr>
            <w:i/>
          </w:rPr>
          <w:t>Journal of Neurosciences in Rural Practice</w:t>
        </w:r>
      </w:hyperlink>
      <w:hyperlink r:id="rId36">
        <w:r w:rsidR="00846E55">
          <w:t xml:space="preserve"> 02 (01): 040–042. https://doi.org/10.4103/0976-3147.80093.</w:t>
        </w:r>
      </w:hyperlink>
    </w:p>
    <w:p w14:paraId="1322E11A" w14:textId="77777777" w:rsidR="00183220" w:rsidRDefault="000C293E">
      <w:pPr>
        <w:widowControl w:val="0"/>
        <w:pBdr>
          <w:top w:val="nil"/>
          <w:left w:val="nil"/>
          <w:bottom w:val="nil"/>
          <w:right w:val="nil"/>
          <w:between w:val="nil"/>
        </w:pBdr>
        <w:spacing w:after="0" w:line="240" w:lineRule="auto"/>
        <w:ind w:left="720" w:hanging="720"/>
        <w:jc w:val="left"/>
      </w:pPr>
      <w:hyperlink r:id="rId37">
        <w:r w:rsidR="00846E55">
          <w:t xml:space="preserve">“Caries Incidence and Lesion Progression from Adolescence to Young Adulthood: A Prospective 15-Year Cohort Study in Sweden.” 2004. </w:t>
        </w:r>
      </w:hyperlink>
      <w:hyperlink r:id="rId38">
        <w:r w:rsidR="00846E55">
          <w:rPr>
            <w:i/>
          </w:rPr>
          <w:t>British Dental Journal</w:t>
        </w:r>
      </w:hyperlink>
      <w:hyperlink r:id="rId39">
        <w:r w:rsidR="00846E55">
          <w:t xml:space="preserve"> 197 (1): 28–28. https://doi.org/10.1038/sj.bdj.4811413.</w:t>
        </w:r>
      </w:hyperlink>
    </w:p>
    <w:p w14:paraId="3C226C53" w14:textId="77777777" w:rsidR="00183220" w:rsidRDefault="000C293E">
      <w:pPr>
        <w:widowControl w:val="0"/>
        <w:pBdr>
          <w:top w:val="nil"/>
          <w:left w:val="nil"/>
          <w:bottom w:val="nil"/>
          <w:right w:val="nil"/>
          <w:between w:val="nil"/>
        </w:pBdr>
        <w:spacing w:after="0" w:line="240" w:lineRule="auto"/>
        <w:ind w:left="720" w:hanging="720"/>
        <w:jc w:val="left"/>
      </w:pPr>
      <w:hyperlink r:id="rId40">
        <w:r w:rsidR="00846E55">
          <w:t xml:space="preserve">Costa, Fernando Oliveira, Luís Otávio Miranda Cota, Eugênio José Pereira Lages, Gislene Clemente Vilela Câmara, Sheila Cavalca Cortelli, José Roberto Cortelli, José Eustáquio Costa, and Telma Campos Medeiros Lorentz. 2011. “Oral Impact on Daily Performance, Personality Traits, and Compliance in Periodontal Maintenance Therapy.” </w:t>
        </w:r>
      </w:hyperlink>
      <w:hyperlink r:id="rId41">
        <w:r w:rsidR="00846E55">
          <w:rPr>
            <w:i/>
          </w:rPr>
          <w:t xml:space="preserve">Journal of </w:t>
        </w:r>
        <w:r w:rsidR="00846E55">
          <w:rPr>
            <w:i/>
          </w:rPr>
          <w:lastRenderedPageBreak/>
          <w:t>Periodontology</w:t>
        </w:r>
      </w:hyperlink>
      <w:hyperlink r:id="rId42">
        <w:r w:rsidR="00846E55">
          <w:t xml:space="preserve"> 82 (8): 1146–54. https://doi.org/10.1902/jop.2011.100515.</w:t>
        </w:r>
      </w:hyperlink>
    </w:p>
    <w:p w14:paraId="0FA289BE" w14:textId="77777777" w:rsidR="00183220" w:rsidRDefault="000C293E">
      <w:pPr>
        <w:widowControl w:val="0"/>
        <w:pBdr>
          <w:top w:val="nil"/>
          <w:left w:val="nil"/>
          <w:bottom w:val="nil"/>
          <w:right w:val="nil"/>
          <w:between w:val="nil"/>
        </w:pBdr>
        <w:spacing w:after="0" w:line="240" w:lineRule="auto"/>
        <w:ind w:left="720" w:hanging="720"/>
        <w:jc w:val="left"/>
      </w:pPr>
      <w:hyperlink r:id="rId43">
        <w:proofErr w:type="spellStart"/>
        <w:r w:rsidR="00846E55">
          <w:t>Creeth</w:t>
        </w:r>
        <w:proofErr w:type="spellEnd"/>
        <w:r w:rsidR="00846E55">
          <w:t xml:space="preserve">, Jonathan E., Andrew Gallagher, Joseph </w:t>
        </w:r>
        <w:proofErr w:type="spellStart"/>
        <w:r w:rsidR="00846E55">
          <w:t>Sowinski</w:t>
        </w:r>
        <w:proofErr w:type="spellEnd"/>
        <w:r w:rsidR="00846E55">
          <w:t xml:space="preserve">, James Bowman, Kathy Barrett, Shirley Lowe, Kartik Patel, and Mary Lynn </w:t>
        </w:r>
        <w:proofErr w:type="spellStart"/>
        <w:r w:rsidR="00846E55">
          <w:t>Bosma</w:t>
        </w:r>
        <w:proofErr w:type="spellEnd"/>
        <w:r w:rsidR="00846E55">
          <w:t xml:space="preserve">. 2009. “The Effect of Brushing Time and Dentifrice on Dental Plaque Removal in Vivo.” </w:t>
        </w:r>
      </w:hyperlink>
      <w:hyperlink r:id="rId44">
        <w:r w:rsidR="00846E55">
          <w:rPr>
            <w:i/>
          </w:rPr>
          <w:t>Journal of Dental Hygiene: JDH</w:t>
        </w:r>
      </w:hyperlink>
      <w:hyperlink r:id="rId45">
        <w:r w:rsidR="00846E55">
          <w:t xml:space="preserve"> 83 (3): 111–16.</w:t>
        </w:r>
      </w:hyperlink>
    </w:p>
    <w:p w14:paraId="698AEC7A" w14:textId="77777777" w:rsidR="00183220" w:rsidRDefault="000C293E">
      <w:pPr>
        <w:widowControl w:val="0"/>
        <w:pBdr>
          <w:top w:val="nil"/>
          <w:left w:val="nil"/>
          <w:bottom w:val="nil"/>
          <w:right w:val="nil"/>
          <w:between w:val="nil"/>
        </w:pBdr>
        <w:spacing w:after="0" w:line="240" w:lineRule="auto"/>
        <w:ind w:left="720" w:hanging="720"/>
        <w:jc w:val="left"/>
      </w:pPr>
      <w:hyperlink r:id="rId46">
        <w:r w:rsidR="00846E55">
          <w:t xml:space="preserve">Dale, John W. 1969. “Toothbrushing Frequency and Its Relationship to Dental Caries and Periodontal Disease.” </w:t>
        </w:r>
      </w:hyperlink>
      <w:hyperlink r:id="rId47">
        <w:r w:rsidR="00846E55">
          <w:rPr>
            <w:i/>
          </w:rPr>
          <w:t>Australian Dental Journal</w:t>
        </w:r>
      </w:hyperlink>
      <w:hyperlink r:id="rId48">
        <w:r w:rsidR="00846E55">
          <w:t xml:space="preserve"> 14 (2): 120–23. https://doi.org/10.1111/j.1834-7819.1969.tb04290.x.</w:t>
        </w:r>
      </w:hyperlink>
    </w:p>
    <w:p w14:paraId="119EF5D7" w14:textId="77777777" w:rsidR="00183220" w:rsidRDefault="000C293E">
      <w:pPr>
        <w:widowControl w:val="0"/>
        <w:pBdr>
          <w:top w:val="nil"/>
          <w:left w:val="nil"/>
          <w:bottom w:val="nil"/>
          <w:right w:val="nil"/>
          <w:between w:val="nil"/>
        </w:pBdr>
        <w:spacing w:after="0" w:line="240" w:lineRule="auto"/>
        <w:ind w:left="720" w:hanging="720"/>
        <w:jc w:val="left"/>
      </w:pPr>
      <w:hyperlink r:id="rId49">
        <w:r w:rsidR="00846E55">
          <w:t xml:space="preserve">Deinzer, Renate, Stefanie Ebel, Helen Blättermann, Ulrike Weik, and Jutta Margraf-Stiksrud. 2018. “Toothbrushing: To the Best of One’s Abilities Is Possibly Not Good Enough.” </w:t>
        </w:r>
      </w:hyperlink>
      <w:hyperlink r:id="rId50">
        <w:r w:rsidR="00846E55">
          <w:rPr>
            <w:i/>
          </w:rPr>
          <w:t>BMC Oral Health</w:t>
        </w:r>
      </w:hyperlink>
      <w:hyperlink r:id="rId51">
        <w:r w:rsidR="00846E55">
          <w:t xml:space="preserve"> 18 (1): 167. https://doi.org/10.1186/s12903-018-0633-0.</w:t>
        </w:r>
      </w:hyperlink>
    </w:p>
    <w:p w14:paraId="1A49F3B4" w14:textId="77777777" w:rsidR="00183220" w:rsidRDefault="000C293E">
      <w:pPr>
        <w:widowControl w:val="0"/>
        <w:pBdr>
          <w:top w:val="nil"/>
          <w:left w:val="nil"/>
          <w:bottom w:val="nil"/>
          <w:right w:val="nil"/>
          <w:between w:val="nil"/>
        </w:pBdr>
        <w:spacing w:after="0" w:line="240" w:lineRule="auto"/>
        <w:ind w:left="720" w:hanging="720"/>
        <w:jc w:val="left"/>
      </w:pPr>
      <w:hyperlink r:id="rId52">
        <w:r w:rsidR="00846E55">
          <w:t xml:space="preserve">Ebel, S., H. Blättermann, U. Weik, J. Margraf-Stiksrud, and R. Deinzer. 2019. “High Plaque Levels after Thorough Toothbrushing: What Impedes Efficacy?” </w:t>
        </w:r>
      </w:hyperlink>
      <w:hyperlink r:id="rId53">
        <w:r w:rsidR="00846E55">
          <w:rPr>
            <w:i/>
          </w:rPr>
          <w:t>JDR Clinical &amp; Translational Research</w:t>
        </w:r>
      </w:hyperlink>
      <w:hyperlink r:id="rId54">
        <w:r w:rsidR="00846E55">
          <w:t xml:space="preserve"> 4 (2): 135–42. https://doi.org/10.1177/2380084418813310.</w:t>
        </w:r>
      </w:hyperlink>
    </w:p>
    <w:p w14:paraId="2216F584" w14:textId="77777777" w:rsidR="00183220" w:rsidRDefault="000C293E">
      <w:pPr>
        <w:widowControl w:val="0"/>
        <w:pBdr>
          <w:top w:val="nil"/>
          <w:left w:val="nil"/>
          <w:bottom w:val="nil"/>
          <w:right w:val="nil"/>
          <w:between w:val="nil"/>
        </w:pBdr>
        <w:spacing w:after="0" w:line="240" w:lineRule="auto"/>
        <w:ind w:left="720" w:hanging="720"/>
        <w:jc w:val="left"/>
      </w:pPr>
      <w:hyperlink r:id="rId55">
        <w:r w:rsidR="00846E55">
          <w:t xml:space="preserve">Ganss, C., R. Duran, T. Winterfeld, and N. Schlueter. 2018. “Tooth Brushing Motion Patterns with Manual and Powered Toothbrushes—a Randomised Video Observation Study.” </w:t>
        </w:r>
      </w:hyperlink>
      <w:hyperlink r:id="rId56">
        <w:r w:rsidR="00846E55">
          <w:rPr>
            <w:i/>
          </w:rPr>
          <w:t>Clinical Oral Investigations</w:t>
        </w:r>
      </w:hyperlink>
      <w:hyperlink r:id="rId57">
        <w:r w:rsidR="00846E55">
          <w:t xml:space="preserve"> 22 (2): 715–20. https://doi.org/10.1007/s00784-017-2146-7.</w:t>
        </w:r>
      </w:hyperlink>
    </w:p>
    <w:p w14:paraId="65D59A79" w14:textId="77777777" w:rsidR="00183220" w:rsidRDefault="000C293E">
      <w:pPr>
        <w:widowControl w:val="0"/>
        <w:pBdr>
          <w:top w:val="nil"/>
          <w:left w:val="nil"/>
          <w:bottom w:val="nil"/>
          <w:right w:val="nil"/>
          <w:between w:val="nil"/>
        </w:pBdr>
        <w:spacing w:after="0" w:line="240" w:lineRule="auto"/>
        <w:ind w:left="720" w:hanging="720"/>
        <w:jc w:val="left"/>
      </w:pPr>
      <w:hyperlink r:id="rId58">
        <w:proofErr w:type="spellStart"/>
        <w:r w:rsidR="00846E55">
          <w:t>Janusz</w:t>
        </w:r>
        <w:proofErr w:type="spellEnd"/>
        <w:r w:rsidR="00846E55">
          <w:t xml:space="preserve">, Karen, Bruce Nelson, Robert D. </w:t>
        </w:r>
        <w:proofErr w:type="spellStart"/>
        <w:r w:rsidR="00846E55">
          <w:t>Bartizek</w:t>
        </w:r>
        <w:proofErr w:type="spellEnd"/>
        <w:r w:rsidR="00846E55">
          <w:t xml:space="preserve">, Patricia A. Walters, and Aaron R. </w:t>
        </w:r>
        <w:proofErr w:type="spellStart"/>
        <w:r w:rsidR="00846E55">
          <w:t>Biesbrock</w:t>
        </w:r>
        <w:proofErr w:type="spellEnd"/>
        <w:r w:rsidR="00846E55">
          <w:t xml:space="preserve">. 2008. “Impact of a Novel Power Toothbrush with </w:t>
        </w:r>
        <w:proofErr w:type="spellStart"/>
        <w:r w:rsidR="00846E55">
          <w:t>SmartGuide</w:t>
        </w:r>
        <w:proofErr w:type="spellEnd"/>
        <w:r w:rsidR="00846E55">
          <w:t xml:space="preserve"> Technology on Brushing Pressure and Thoroughness.” </w:t>
        </w:r>
      </w:hyperlink>
      <w:hyperlink r:id="rId59">
        <w:r w:rsidR="00846E55">
          <w:rPr>
            <w:i/>
          </w:rPr>
          <w:t>The Journal of Contemporary Dental Practice</w:t>
        </w:r>
      </w:hyperlink>
      <w:hyperlink r:id="rId60">
        <w:r w:rsidR="00846E55">
          <w:t xml:space="preserve"> 9 (7): 1–8.</w:t>
        </w:r>
      </w:hyperlink>
    </w:p>
    <w:p w14:paraId="4E9405C6" w14:textId="77777777" w:rsidR="00183220" w:rsidRDefault="000C293E">
      <w:pPr>
        <w:widowControl w:val="0"/>
        <w:pBdr>
          <w:top w:val="nil"/>
          <w:left w:val="nil"/>
          <w:bottom w:val="nil"/>
          <w:right w:val="nil"/>
          <w:between w:val="nil"/>
        </w:pBdr>
        <w:spacing w:after="0" w:line="240" w:lineRule="auto"/>
        <w:ind w:left="720" w:hanging="720"/>
        <w:jc w:val="left"/>
      </w:pPr>
      <w:hyperlink r:id="rId61">
        <w:r w:rsidR="00846E55">
          <w:t xml:space="preserve">Lee, Hee-Kyung, Sang-Hee Choi, Kyu Chang Won, Anwar T. Merchant, Keun-Bae Song, Seong-Hwa Jeong, Sung-Kook Lee, and Youn-Hee Choi. 2009. “The Effect of Intensive Oral Hygiene Care on Gingivitis and Periodontal Destruction in Type 2 Diabetic Patients.” </w:t>
        </w:r>
      </w:hyperlink>
      <w:hyperlink r:id="rId62">
        <w:r w:rsidR="00846E55">
          <w:rPr>
            <w:i/>
          </w:rPr>
          <w:t>Yonsei Medical Journal</w:t>
        </w:r>
      </w:hyperlink>
      <w:hyperlink r:id="rId63">
        <w:r w:rsidR="00846E55">
          <w:t xml:space="preserve"> 50 (4): 529. https://doi.org/10.3349/ymj.2009.50.4.529.</w:t>
        </w:r>
      </w:hyperlink>
    </w:p>
    <w:p w14:paraId="1FAE5366" w14:textId="77777777" w:rsidR="00183220" w:rsidRDefault="000C293E">
      <w:pPr>
        <w:widowControl w:val="0"/>
        <w:pBdr>
          <w:top w:val="nil"/>
          <w:left w:val="nil"/>
          <w:bottom w:val="nil"/>
          <w:right w:val="nil"/>
          <w:between w:val="nil"/>
        </w:pBdr>
        <w:spacing w:after="0" w:line="240" w:lineRule="auto"/>
        <w:ind w:left="720" w:hanging="720"/>
        <w:jc w:val="left"/>
      </w:pPr>
      <w:hyperlink r:id="rId64">
        <w:proofErr w:type="spellStart"/>
        <w:r w:rsidR="00846E55">
          <w:t>Litonjua</w:t>
        </w:r>
        <w:proofErr w:type="spellEnd"/>
        <w:r w:rsidR="00846E55">
          <w:t xml:space="preserve">, Luis A., Sebastiano </w:t>
        </w:r>
        <w:proofErr w:type="spellStart"/>
        <w:r w:rsidR="00846E55">
          <w:t>Andreana</w:t>
        </w:r>
        <w:proofErr w:type="spellEnd"/>
        <w:r w:rsidR="00846E55">
          <w:t xml:space="preserve">, Peter J. Bush, Thomas S. Tobias, and Robert E. Cohen. 2004. “Wedged Cervical Lesions Produced by Toothbrushing.” </w:t>
        </w:r>
      </w:hyperlink>
      <w:hyperlink r:id="rId65">
        <w:r w:rsidR="00846E55">
          <w:rPr>
            <w:i/>
          </w:rPr>
          <w:t>American Journal of Dentistry</w:t>
        </w:r>
      </w:hyperlink>
      <w:hyperlink r:id="rId66">
        <w:r w:rsidR="00846E55">
          <w:t xml:space="preserve"> 17 (4): 237–40.</w:t>
        </w:r>
      </w:hyperlink>
    </w:p>
    <w:p w14:paraId="7DC23B0E" w14:textId="77777777" w:rsidR="00183220" w:rsidRDefault="000C293E">
      <w:pPr>
        <w:widowControl w:val="0"/>
        <w:pBdr>
          <w:top w:val="nil"/>
          <w:left w:val="nil"/>
          <w:bottom w:val="nil"/>
          <w:right w:val="nil"/>
          <w:between w:val="nil"/>
        </w:pBdr>
        <w:spacing w:after="0" w:line="240" w:lineRule="auto"/>
        <w:ind w:left="720" w:hanging="720"/>
        <w:jc w:val="left"/>
      </w:pPr>
      <w:hyperlink r:id="rId67">
        <w:r w:rsidR="00846E55">
          <w:t xml:space="preserve">Löe, Harald. 2000. “Oral Hygiene in the Prevention of Caries and Periodontal Disease.” </w:t>
        </w:r>
      </w:hyperlink>
      <w:hyperlink r:id="rId68">
        <w:r w:rsidR="00846E55">
          <w:rPr>
            <w:i/>
          </w:rPr>
          <w:t>International Dental Journal</w:t>
        </w:r>
      </w:hyperlink>
      <w:hyperlink r:id="rId69">
        <w:r w:rsidR="00846E55">
          <w:t xml:space="preserve"> 50 (3): 129–39. https://doi.org/10.1111/j.1875-595X.2000.tb00553.x.</w:t>
        </w:r>
      </w:hyperlink>
    </w:p>
    <w:p w14:paraId="1F608179" w14:textId="77777777" w:rsidR="00183220" w:rsidRDefault="000C293E">
      <w:pPr>
        <w:widowControl w:val="0"/>
        <w:pBdr>
          <w:top w:val="nil"/>
          <w:left w:val="nil"/>
          <w:bottom w:val="nil"/>
          <w:right w:val="nil"/>
          <w:between w:val="nil"/>
        </w:pBdr>
        <w:spacing w:after="0" w:line="240" w:lineRule="auto"/>
        <w:ind w:left="720" w:hanging="720"/>
        <w:jc w:val="left"/>
      </w:pPr>
      <w:hyperlink r:id="rId70">
        <w:r w:rsidR="00846E55">
          <w:t xml:space="preserve">Macgregor, I. D. M., and A. J. Rugg-Gunn. 1979. “Survey of Toothbrushing Duration in 85 Uninstructed English Schoolchildren.” </w:t>
        </w:r>
      </w:hyperlink>
      <w:hyperlink r:id="rId71">
        <w:r w:rsidR="00846E55">
          <w:rPr>
            <w:i/>
          </w:rPr>
          <w:t>Community Dentistry and Oral Epidemiology</w:t>
        </w:r>
      </w:hyperlink>
      <w:hyperlink r:id="rId72">
        <w:r w:rsidR="00846E55">
          <w:t xml:space="preserve"> 7 (5): 297–98. https://doi.org/10.1111/j.1600-0528.1979.tb01235.x.</w:t>
        </w:r>
      </w:hyperlink>
    </w:p>
    <w:p w14:paraId="5453BC53" w14:textId="77777777" w:rsidR="00183220" w:rsidRDefault="000C293E">
      <w:pPr>
        <w:widowControl w:val="0"/>
        <w:pBdr>
          <w:top w:val="nil"/>
          <w:left w:val="nil"/>
          <w:bottom w:val="nil"/>
          <w:right w:val="nil"/>
          <w:between w:val="nil"/>
        </w:pBdr>
        <w:spacing w:after="0" w:line="240" w:lineRule="auto"/>
        <w:ind w:left="720" w:hanging="720"/>
        <w:jc w:val="left"/>
      </w:pPr>
      <w:hyperlink r:id="rId73">
        <w:r w:rsidR="00846E55">
          <w:t xml:space="preserve">Mathur, Vijay Prakash, and Jatinder Kaur Dhillon. 2018. “Dental Caries: A Disease Which Needs Attention.” </w:t>
        </w:r>
      </w:hyperlink>
      <w:hyperlink r:id="rId74">
        <w:r w:rsidR="00846E55">
          <w:rPr>
            <w:i/>
          </w:rPr>
          <w:t>The Indian Journal of Pediatrics</w:t>
        </w:r>
      </w:hyperlink>
      <w:hyperlink r:id="rId75">
        <w:r w:rsidR="00846E55">
          <w:t xml:space="preserve"> 85 (3): 202–6. https://doi.org/10.1007/s12098-017-2381-6.</w:t>
        </w:r>
      </w:hyperlink>
    </w:p>
    <w:p w14:paraId="2B6C8CED" w14:textId="77777777" w:rsidR="00183220" w:rsidRDefault="000C293E">
      <w:pPr>
        <w:widowControl w:val="0"/>
        <w:pBdr>
          <w:top w:val="nil"/>
          <w:left w:val="nil"/>
          <w:bottom w:val="nil"/>
          <w:right w:val="nil"/>
          <w:between w:val="nil"/>
        </w:pBdr>
        <w:spacing w:after="0" w:line="240" w:lineRule="auto"/>
        <w:ind w:left="720" w:hanging="720"/>
        <w:jc w:val="left"/>
      </w:pPr>
      <w:hyperlink r:id="rId76">
        <w:proofErr w:type="spellStart"/>
        <w:r w:rsidR="00846E55">
          <w:t>Menghini</w:t>
        </w:r>
        <w:proofErr w:type="spellEnd"/>
        <w:r w:rsidR="00846E55">
          <w:t xml:space="preserve">, G. D., M. Steiner, T. M. </w:t>
        </w:r>
        <w:proofErr w:type="spellStart"/>
        <w:r w:rsidR="00846E55">
          <w:t>Marthaler</w:t>
        </w:r>
        <w:proofErr w:type="spellEnd"/>
        <w:r w:rsidR="00846E55">
          <w:t xml:space="preserve">, and R. M. Weber. 2001. “[Decline of caries prevalence in Swiss military recruits between 1970 and 1996].” </w:t>
        </w:r>
      </w:hyperlink>
      <w:hyperlink r:id="rId77">
        <w:r w:rsidR="00846E55">
          <w:rPr>
            <w:i/>
          </w:rPr>
          <w:t xml:space="preserve">Schweizer </w:t>
        </w:r>
        <w:proofErr w:type="spellStart"/>
        <w:r w:rsidR="00846E55">
          <w:rPr>
            <w:i/>
          </w:rPr>
          <w:t>Monatsschrift</w:t>
        </w:r>
        <w:proofErr w:type="spellEnd"/>
        <w:r w:rsidR="00846E55">
          <w:rPr>
            <w:i/>
          </w:rPr>
          <w:t xml:space="preserve"> Fur </w:t>
        </w:r>
        <w:proofErr w:type="spellStart"/>
        <w:r w:rsidR="00846E55">
          <w:rPr>
            <w:i/>
          </w:rPr>
          <w:t>Zahnmedizin</w:t>
        </w:r>
        <w:proofErr w:type="spellEnd"/>
        <w:r w:rsidR="00846E55">
          <w:rPr>
            <w:i/>
          </w:rPr>
          <w:t xml:space="preserve"> = Revue </w:t>
        </w:r>
        <w:proofErr w:type="spellStart"/>
        <w:r w:rsidR="00846E55">
          <w:rPr>
            <w:i/>
          </w:rPr>
          <w:t>Mensuelle</w:t>
        </w:r>
        <w:proofErr w:type="spellEnd"/>
        <w:r w:rsidR="00846E55">
          <w:rPr>
            <w:i/>
          </w:rPr>
          <w:t xml:space="preserve"> Suisse </w:t>
        </w:r>
        <w:proofErr w:type="spellStart"/>
        <w:r w:rsidR="00846E55">
          <w:rPr>
            <w:i/>
          </w:rPr>
          <w:t>D’odonto-Stomatologie</w:t>
        </w:r>
        <w:proofErr w:type="spellEnd"/>
        <w:r w:rsidR="00846E55">
          <w:rPr>
            <w:i/>
          </w:rPr>
          <w:t xml:space="preserve"> = </w:t>
        </w:r>
        <w:proofErr w:type="spellStart"/>
        <w:r w:rsidR="00846E55">
          <w:rPr>
            <w:i/>
          </w:rPr>
          <w:t>Rivista</w:t>
        </w:r>
        <w:proofErr w:type="spellEnd"/>
        <w:r w:rsidR="00846E55">
          <w:rPr>
            <w:i/>
          </w:rPr>
          <w:t xml:space="preserve"> </w:t>
        </w:r>
        <w:proofErr w:type="spellStart"/>
        <w:r w:rsidR="00846E55">
          <w:rPr>
            <w:i/>
          </w:rPr>
          <w:t>Mensile</w:t>
        </w:r>
        <w:proofErr w:type="spellEnd"/>
        <w:r w:rsidR="00846E55">
          <w:rPr>
            <w:i/>
          </w:rPr>
          <w:t xml:space="preserve"> </w:t>
        </w:r>
        <w:proofErr w:type="spellStart"/>
        <w:r w:rsidR="00846E55">
          <w:rPr>
            <w:i/>
          </w:rPr>
          <w:t>Svizzera</w:t>
        </w:r>
        <w:proofErr w:type="spellEnd"/>
        <w:r w:rsidR="00846E55">
          <w:rPr>
            <w:i/>
          </w:rPr>
          <w:t xml:space="preserve"> Di </w:t>
        </w:r>
        <w:proofErr w:type="spellStart"/>
        <w:r w:rsidR="00846E55">
          <w:rPr>
            <w:i/>
          </w:rPr>
          <w:t>Odontologia</w:t>
        </w:r>
        <w:proofErr w:type="spellEnd"/>
        <w:r w:rsidR="00846E55">
          <w:rPr>
            <w:i/>
          </w:rPr>
          <w:t xml:space="preserve"> E </w:t>
        </w:r>
        <w:proofErr w:type="spellStart"/>
        <w:r w:rsidR="00846E55">
          <w:rPr>
            <w:i/>
          </w:rPr>
          <w:t>Stomatologia</w:t>
        </w:r>
        <w:proofErr w:type="spellEnd"/>
      </w:hyperlink>
      <w:hyperlink r:id="rId78">
        <w:r w:rsidR="00846E55">
          <w:t xml:space="preserve"> 111 (4): 410–16.</w:t>
        </w:r>
      </w:hyperlink>
    </w:p>
    <w:p w14:paraId="7E673297" w14:textId="77777777" w:rsidR="00183220" w:rsidRDefault="000C293E">
      <w:pPr>
        <w:widowControl w:val="0"/>
        <w:pBdr>
          <w:top w:val="nil"/>
          <w:left w:val="nil"/>
          <w:bottom w:val="nil"/>
          <w:right w:val="nil"/>
          <w:between w:val="nil"/>
        </w:pBdr>
        <w:spacing w:after="0" w:line="240" w:lineRule="auto"/>
        <w:ind w:left="720" w:hanging="720"/>
        <w:jc w:val="left"/>
      </w:pPr>
      <w:hyperlink r:id="rId79">
        <w:r w:rsidR="00846E55">
          <w:t xml:space="preserve">Pita-Fernández, Salvador, Antonio Pombo-Sánchez, Juan Suárez-Quintanilla, Silvia Novio-Mallón, Berta Rivas-Mundiña, and Sonia Pértega-Díaz. 2010. “Relevancia clínica del cepillado dental y su relación con la caries.” </w:t>
        </w:r>
      </w:hyperlink>
      <w:hyperlink r:id="rId80">
        <w:r w:rsidR="00846E55">
          <w:rPr>
            <w:i/>
          </w:rPr>
          <w:t>Atención Primaria</w:t>
        </w:r>
      </w:hyperlink>
      <w:hyperlink r:id="rId81">
        <w:r w:rsidR="00846E55">
          <w:t xml:space="preserve"> 42 (7): 372–79. https://doi.org/10.1016/j.aprim.2009.10.014.</w:t>
        </w:r>
      </w:hyperlink>
    </w:p>
    <w:p w14:paraId="580CCA88" w14:textId="77777777" w:rsidR="00183220" w:rsidRDefault="000C293E">
      <w:pPr>
        <w:widowControl w:val="0"/>
        <w:pBdr>
          <w:top w:val="nil"/>
          <w:left w:val="nil"/>
          <w:bottom w:val="nil"/>
          <w:right w:val="nil"/>
          <w:between w:val="nil"/>
        </w:pBdr>
        <w:spacing w:after="0" w:line="240" w:lineRule="auto"/>
        <w:ind w:left="720" w:hanging="720"/>
        <w:jc w:val="left"/>
      </w:pPr>
      <w:hyperlink r:id="rId82">
        <w:r w:rsidR="00846E55">
          <w:t xml:space="preserve">Rugg-Gunn, A. J., and I. D. M. Macgregor. 1978. “A Survey of Toothbrushing Behaviour in </w:t>
        </w:r>
        <w:r w:rsidR="00846E55">
          <w:lastRenderedPageBreak/>
          <w:t xml:space="preserve">Children and Young Adults.” </w:t>
        </w:r>
      </w:hyperlink>
      <w:hyperlink r:id="rId83">
        <w:r w:rsidR="00846E55">
          <w:rPr>
            <w:i/>
          </w:rPr>
          <w:t>Journal of Periodontal Research</w:t>
        </w:r>
      </w:hyperlink>
      <w:hyperlink r:id="rId84">
        <w:r w:rsidR="00846E55">
          <w:t xml:space="preserve"> 13 (4): 382–89. https://doi.org/10.1111/j.1600-0765.1978.tb00193.x.</w:t>
        </w:r>
      </w:hyperlink>
    </w:p>
    <w:p w14:paraId="7DC2B106" w14:textId="77777777" w:rsidR="00183220" w:rsidRDefault="000C293E">
      <w:pPr>
        <w:widowControl w:val="0"/>
        <w:pBdr>
          <w:top w:val="nil"/>
          <w:left w:val="nil"/>
          <w:bottom w:val="nil"/>
          <w:right w:val="nil"/>
          <w:between w:val="nil"/>
        </w:pBdr>
        <w:spacing w:after="0" w:line="240" w:lineRule="auto"/>
        <w:ind w:left="720" w:hanging="720"/>
        <w:jc w:val="left"/>
      </w:pPr>
      <w:hyperlink r:id="rId85">
        <w:r w:rsidR="00846E55">
          <w:t xml:space="preserve">Serino, Giovanni, Jan L. Wennstrom, Jan Lindhe, and Lennart Eneroth. 1994. “The Prevalence and Distribution of Gingival Recession in Subjects with a High Standard of Oral Hygiene.” </w:t>
        </w:r>
      </w:hyperlink>
      <w:hyperlink r:id="rId86">
        <w:r w:rsidR="00846E55">
          <w:rPr>
            <w:i/>
          </w:rPr>
          <w:t>Journal of Clinical Periodontology</w:t>
        </w:r>
      </w:hyperlink>
      <w:hyperlink r:id="rId87">
        <w:r w:rsidR="00846E55">
          <w:t xml:space="preserve"> 21 (1): 57–63. https://doi.org/10.1111/j.1600-051X.1994.tb00278.x.</w:t>
        </w:r>
      </w:hyperlink>
    </w:p>
    <w:p w14:paraId="310E296B" w14:textId="77777777" w:rsidR="00183220" w:rsidRDefault="000C293E">
      <w:pPr>
        <w:widowControl w:val="0"/>
        <w:pBdr>
          <w:top w:val="nil"/>
          <w:left w:val="nil"/>
          <w:bottom w:val="nil"/>
          <w:right w:val="nil"/>
          <w:between w:val="nil"/>
        </w:pBdr>
        <w:spacing w:after="0" w:line="240" w:lineRule="auto"/>
        <w:ind w:left="720" w:hanging="720"/>
        <w:jc w:val="left"/>
      </w:pPr>
      <w:hyperlink r:id="rId88">
        <w:r w:rsidR="00846E55">
          <w:t xml:space="preserve">Shetty, Vivek, Douglas Morrison, Thomas Belin, Timothy Hnat, and Santosh Kumar. 2020. “A Scalable System for Passively Monitoring Oral Health Behaviors Using Electronic Toothbrushes in the Home Setting: Development and Feasibility Study.” </w:t>
        </w:r>
      </w:hyperlink>
      <w:hyperlink r:id="rId89">
        <w:r w:rsidR="00846E55">
          <w:rPr>
            <w:i/>
          </w:rPr>
          <w:t>JMIR MHealth and UHealth</w:t>
        </w:r>
      </w:hyperlink>
      <w:hyperlink r:id="rId90">
        <w:r w:rsidR="00846E55">
          <w:t xml:space="preserve"> 8 (6): e17347. https://doi.org/10.2196/17347.</w:t>
        </w:r>
      </w:hyperlink>
    </w:p>
    <w:p w14:paraId="0757B9A1" w14:textId="77777777" w:rsidR="00183220" w:rsidRDefault="000C293E">
      <w:pPr>
        <w:widowControl w:val="0"/>
        <w:pBdr>
          <w:top w:val="nil"/>
          <w:left w:val="nil"/>
          <w:bottom w:val="nil"/>
          <w:right w:val="nil"/>
          <w:between w:val="nil"/>
        </w:pBdr>
        <w:spacing w:after="0" w:line="240" w:lineRule="auto"/>
        <w:ind w:left="720" w:hanging="720"/>
        <w:jc w:val="left"/>
      </w:pPr>
      <w:hyperlink r:id="rId91">
        <w:r w:rsidR="00846E55">
          <w:t xml:space="preserve">Stenlund, Hans, Ingegerd Mejàre, and Carina Källestål. 2003. “Caries Incidence Rates in Swedish Adolescents and Young Adults with Particular Reference to Adjacent Approximal Tooth Surfaces: A Methodological Study: </w:t>
        </w:r>
      </w:hyperlink>
      <w:hyperlink r:id="rId92">
        <w:r w:rsidR="00846E55">
          <w:rPr>
            <w:b/>
          </w:rPr>
          <w:t>Caries Rates of Adjacent Approximal Tooth Surfaces</w:t>
        </w:r>
      </w:hyperlink>
      <w:hyperlink r:id="rId93">
        <w:r w:rsidR="00846E55">
          <w:t xml:space="preserve">.” </w:t>
        </w:r>
      </w:hyperlink>
      <w:hyperlink r:id="rId94">
        <w:r w:rsidR="00846E55">
          <w:rPr>
            <w:i/>
          </w:rPr>
          <w:t>Community Dentistry and Oral Epidemiology</w:t>
        </w:r>
      </w:hyperlink>
      <w:hyperlink r:id="rId95">
        <w:r w:rsidR="00846E55">
          <w:t xml:space="preserve"> 31 (5): 361–67. https://doi.org/10.1034/j.1600-0528.2003.00015.x.</w:t>
        </w:r>
      </w:hyperlink>
    </w:p>
    <w:p w14:paraId="4B78FB1A" w14:textId="77777777" w:rsidR="00183220" w:rsidRDefault="000C293E">
      <w:pPr>
        <w:widowControl w:val="0"/>
        <w:pBdr>
          <w:top w:val="nil"/>
          <w:left w:val="nil"/>
          <w:bottom w:val="nil"/>
          <w:right w:val="nil"/>
          <w:between w:val="nil"/>
        </w:pBdr>
        <w:spacing w:after="0" w:line="240" w:lineRule="auto"/>
        <w:ind w:left="720" w:hanging="720"/>
        <w:jc w:val="left"/>
      </w:pPr>
      <w:hyperlink r:id="rId96">
        <w:r w:rsidR="00846E55">
          <w:t xml:space="preserve">Tezel, Adnan, Recep Orbak, and Varol Çanakçi. 2001. “The Effect of Right or Left-Handedness on Oral Hygiene.” </w:t>
        </w:r>
      </w:hyperlink>
      <w:hyperlink r:id="rId97">
        <w:r w:rsidR="00846E55">
          <w:rPr>
            <w:i/>
          </w:rPr>
          <w:t>International Journal of Neuroscience</w:t>
        </w:r>
      </w:hyperlink>
      <w:hyperlink r:id="rId98">
        <w:r w:rsidR="00846E55">
          <w:t xml:space="preserve"> 109 (1–2): 1–9. https://doi.org/10.3109/00207450108986521.</w:t>
        </w:r>
      </w:hyperlink>
    </w:p>
    <w:p w14:paraId="7B45F553" w14:textId="77777777" w:rsidR="00183220" w:rsidRDefault="000C293E">
      <w:pPr>
        <w:widowControl w:val="0"/>
        <w:pBdr>
          <w:top w:val="nil"/>
          <w:left w:val="nil"/>
          <w:bottom w:val="nil"/>
          <w:right w:val="nil"/>
          <w:between w:val="nil"/>
        </w:pBdr>
        <w:spacing w:after="0" w:line="240" w:lineRule="auto"/>
        <w:ind w:left="720" w:hanging="720"/>
        <w:jc w:val="left"/>
      </w:pPr>
      <w:hyperlink r:id="rId99">
        <w:r w:rsidR="00846E55">
          <w:t xml:space="preserve">Van der Weijden, G. A., M. F. Timmerman, P. A. Versteeg, M. Piscaer, and U. Van der Velden. 2004. “High and Low Brushing Force in Relation to Efficacy and Gingival Abrasion.” </w:t>
        </w:r>
      </w:hyperlink>
      <w:hyperlink r:id="rId100">
        <w:r w:rsidR="00846E55">
          <w:rPr>
            <w:i/>
          </w:rPr>
          <w:t>Journal of Clinical Periodontology</w:t>
        </w:r>
      </w:hyperlink>
      <w:hyperlink r:id="rId101">
        <w:r w:rsidR="00846E55">
          <w:t xml:space="preserve"> 31 (8): 620–24. https://doi.org/10.1111/j.1600-051x.2004.00529.x.</w:t>
        </w:r>
      </w:hyperlink>
    </w:p>
    <w:p w14:paraId="45E16C09" w14:textId="77777777" w:rsidR="00183220" w:rsidRDefault="000C293E">
      <w:pPr>
        <w:widowControl w:val="0"/>
        <w:pBdr>
          <w:top w:val="nil"/>
          <w:left w:val="nil"/>
          <w:bottom w:val="nil"/>
          <w:right w:val="nil"/>
          <w:between w:val="nil"/>
        </w:pBdr>
        <w:spacing w:after="0" w:line="240" w:lineRule="auto"/>
        <w:ind w:left="720" w:hanging="720"/>
        <w:jc w:val="left"/>
      </w:pPr>
      <w:hyperlink r:id="rId102">
        <w:r w:rsidR="00846E55">
          <w:t xml:space="preserve">Versteeg, P. A., M. F. Timmerman, M. Piscaer, U. Van der Velden, and G. A. Van der Weijden. 2005. “Brushing with and without Dentifrice on Gingival Abrasion.” </w:t>
        </w:r>
      </w:hyperlink>
      <w:hyperlink r:id="rId103">
        <w:r w:rsidR="00846E55">
          <w:rPr>
            <w:i/>
          </w:rPr>
          <w:t>Journal of Clinical Periodontology</w:t>
        </w:r>
      </w:hyperlink>
      <w:hyperlink r:id="rId104">
        <w:r w:rsidR="00846E55">
          <w:t xml:space="preserve"> 32 (2): 158–62. https://doi.org/10.1111/j.1600-051X.2005.00652.x.</w:t>
        </w:r>
      </w:hyperlink>
    </w:p>
    <w:p w14:paraId="73FA6AE9" w14:textId="77777777" w:rsidR="00183220" w:rsidRDefault="000C293E">
      <w:pPr>
        <w:widowControl w:val="0"/>
        <w:pBdr>
          <w:top w:val="nil"/>
          <w:left w:val="nil"/>
          <w:bottom w:val="nil"/>
          <w:right w:val="nil"/>
          <w:between w:val="nil"/>
        </w:pBdr>
        <w:spacing w:after="0" w:line="240" w:lineRule="auto"/>
        <w:ind w:left="720" w:hanging="720"/>
        <w:jc w:val="left"/>
      </w:pPr>
      <w:hyperlink r:id="rId105">
        <w:r w:rsidR="00846E55">
          <w:t xml:space="preserve">Winterfeld, T., N. Schlueter, D. Harnacke, J. Illig, J. Margraf-Stiksrud, R. Deinzer, and C. Ganss. 2015. “Toothbrushing and Flossing Behaviour in Young Adults—a Video Observation.” </w:t>
        </w:r>
      </w:hyperlink>
      <w:hyperlink r:id="rId106">
        <w:r w:rsidR="00846E55">
          <w:rPr>
            <w:i/>
          </w:rPr>
          <w:t>Clinical Oral Investigations</w:t>
        </w:r>
      </w:hyperlink>
      <w:hyperlink r:id="rId107">
        <w:r w:rsidR="00846E55">
          <w:t xml:space="preserve"> 19 (4): 851–58. https://doi.org/10.1007/s00784-014-1306-2.</w:t>
        </w:r>
      </w:hyperlink>
    </w:p>
    <w:p w14:paraId="68E45E15" w14:textId="77777777" w:rsidR="00183220" w:rsidRDefault="00183220">
      <w:pPr>
        <w:rPr>
          <w:b/>
        </w:rPr>
      </w:pPr>
    </w:p>
    <w:p w14:paraId="1BFA4C22" w14:textId="77777777" w:rsidR="00183220" w:rsidRDefault="00846E55">
      <w:r>
        <w:rPr>
          <w:b/>
        </w:rPr>
        <w:t>Funding</w:t>
      </w:r>
    </w:p>
    <w:p w14:paraId="6C477B88" w14:textId="77777777" w:rsidR="00183220" w:rsidRDefault="00846E55">
      <w:r>
        <w:t>This research was supported by...</w:t>
      </w:r>
    </w:p>
    <w:p w14:paraId="0D5AFFAE" w14:textId="77777777" w:rsidR="00183220" w:rsidRDefault="00846E55">
      <w:r>
        <w:rPr>
          <w:b/>
        </w:rPr>
        <w:t>Conflicts of Interest</w:t>
      </w:r>
    </w:p>
    <w:p w14:paraId="770F5FA5" w14:textId="77777777" w:rsidR="00183220" w:rsidRDefault="00846E55">
      <w:pPr>
        <w:spacing w:after="0"/>
        <w:rPr>
          <w:b/>
        </w:rPr>
      </w:pPr>
      <w:r>
        <w:t>The authors declare no conflict of interest.</w:t>
      </w:r>
    </w:p>
    <w:p w14:paraId="23D527F1" w14:textId="77777777" w:rsidR="00183220" w:rsidRDefault="00846E55">
      <w:pPr>
        <w:pStyle w:val="Heading1"/>
      </w:pPr>
      <w:bookmarkStart w:id="169" w:name="_shhnpgwtpiuq" w:colFirst="0" w:colLast="0"/>
      <w:bookmarkEnd w:id="169"/>
      <w:r>
        <w:rPr>
          <w:b/>
        </w:rPr>
        <w:t>Appendix</w:t>
      </w:r>
    </w:p>
    <w:p w14:paraId="436A0AB6" w14:textId="77777777" w:rsidR="00183220" w:rsidRDefault="00846E55">
      <w:pPr>
        <w:pStyle w:val="Heading2"/>
      </w:pPr>
      <w:bookmarkStart w:id="170" w:name="_alqhsololg7x" w:colFirst="0" w:colLast="0"/>
      <w:bookmarkEnd w:id="170"/>
      <w:r>
        <w:t>Section 1. Brushing duration on each dental region</w:t>
      </w:r>
    </w:p>
    <w:p w14:paraId="5629D0DE" w14:textId="77777777" w:rsidR="00183220" w:rsidRDefault="00846E55">
      <w:r>
        <w:t xml:space="preserve">We model the brushing duration (in terms of number of samples received) on each dental region as a </w:t>
      </w:r>
      <w:proofErr w:type="spellStart"/>
      <w:r>
        <w:t>poisson</w:t>
      </w:r>
      <w:proofErr w:type="spellEnd"/>
      <w:r>
        <w:t xml:space="preserve"> random variable. With proper postprocessing, we account for missing Bluetooth </w:t>
      </w:r>
      <w:r>
        <w:lastRenderedPageBreak/>
        <w:t xml:space="preserve">packets to have an exact 25Hz sampling rate for our sensors. Hence, 25 samples are equivalent to one second of brushing duration. We modeled the brushing samples </w:t>
      </w:r>
      <m:oMath>
        <m:sSub>
          <m:sSubPr>
            <m:ctrlPr>
              <w:rPr>
                <w:rFonts w:ascii="Cambria Math" w:hAnsi="Cambria Math"/>
              </w:rPr>
            </m:ctrlPr>
          </m:sSubPr>
          <m:e>
            <m:r>
              <w:rPr>
                <w:rFonts w:ascii="Cambria Math" w:hAnsi="Cambria Math"/>
              </w:rPr>
              <m:t>Y</m:t>
            </m:r>
          </m:e>
          <m:sub>
            <m:r>
              <w:rPr>
                <w:rFonts w:ascii="Cambria Math" w:hAnsi="Cambria Math"/>
              </w:rPr>
              <m:t>ijk</m:t>
            </m:r>
          </m:sub>
        </m:sSub>
      </m:oMath>
      <w:r>
        <w:t xml:space="preserve"> of participant </w:t>
      </w:r>
      <m:oMath>
        <m:r>
          <w:rPr>
            <w:rFonts w:ascii="Cambria Math" w:hAnsi="Cambria Math"/>
          </w:rPr>
          <m:t>i∈1:13</m:t>
        </m:r>
      </m:oMath>
      <w:r>
        <w:t xml:space="preserve"> during the brushing session </w:t>
      </w:r>
      <m:oMath>
        <m:r>
          <w:rPr>
            <w:rFonts w:ascii="Cambria Math" w:hAnsi="Cambria Math"/>
          </w:rPr>
          <m:t>j∈1:10</m:t>
        </m:r>
      </m:oMath>
      <w:r>
        <w:t xml:space="preserve"> on dental region </w:t>
      </w:r>
      <m:oMath>
        <m:r>
          <w:rPr>
            <w:rFonts w:ascii="Cambria Math" w:hAnsi="Cambria Math"/>
          </w:rPr>
          <m:t>k∈1:16</m:t>
        </m:r>
      </m:oMath>
      <w:r>
        <w:t>, with a Poisson mixed-effects model as follows:</w:t>
      </w:r>
    </w:p>
    <w:p w14:paraId="1D3EABF1" w14:textId="77777777" w:rsidR="00183220" w:rsidRDefault="000C293E">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Pois (</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ijk</m:t>
            </m:r>
          </m:sub>
        </m:sSub>
        <m:r>
          <w:rPr>
            <w:rFonts w:ascii="Cambria Math" w:hAnsi="Cambria Math"/>
            <w:sz w:val="22"/>
            <w:szCs w:val="22"/>
          </w:rPr>
          <m:t>)</m:t>
        </m:r>
      </m:oMath>
      <w:r w:rsidR="00846E55">
        <w:t xml:space="preserve">       </w:t>
      </w:r>
      <w:r w:rsidR="00846E55">
        <w:tab/>
      </w:r>
      <w:r w:rsidR="00846E55">
        <w:tab/>
        <w:t>(eq. 1)</w:t>
      </w:r>
    </w:p>
    <w:p w14:paraId="0857077C" w14:textId="77777777" w:rsidR="00183220" w:rsidRDefault="00846E55">
      <w:pPr>
        <w:rPr>
          <w:sz w:val="18"/>
          <w:szCs w:val="18"/>
        </w:rPr>
      </w:pPr>
      <m:oMathPara>
        <m:oMath>
          <m:r>
            <w:rPr>
              <w:rFonts w:ascii="Cambria Math" w:hAnsi="Cambria Math"/>
              <w:sz w:val="18"/>
              <w:szCs w:val="18"/>
            </w:rPr>
            <m:t>log(</m:t>
          </m:r>
          <m:r>
            <m:rPr>
              <m:scr m:val="double-struck"/>
            </m:rPr>
            <w:rPr>
              <w:rFonts w:ascii="Cambria Math" w:hAnsi="Cambria Math"/>
              <w:sz w:val="18"/>
              <w:szCs w:val="18"/>
            </w:rPr>
            <m:t>E(</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  = log(</m:t>
          </m:r>
          <m:sSub>
            <m:sSubPr>
              <m:ctrlPr>
                <w:rPr>
                  <w:rFonts w:ascii="Cambria Math" w:hAnsi="Cambria Math"/>
                  <w:sz w:val="18"/>
                  <w:szCs w:val="18"/>
                </w:rPr>
              </m:ctrlPr>
            </m:sSubPr>
            <m:e>
              <m:r>
                <w:rPr>
                  <w:rFonts w:ascii="Cambria Math" w:hAnsi="Cambria Math"/>
                  <w:sz w:val="18"/>
                  <w:szCs w:val="18"/>
                </w:rPr>
                <m:t>λ</m:t>
              </m:r>
            </m:e>
            <m:sub>
              <m:r>
                <w:rPr>
                  <w:rFonts w:ascii="Cambria Math" w:hAnsi="Cambria Math"/>
                  <w:sz w:val="18"/>
                  <w:szCs w:val="18"/>
                </w:rPr>
                <m:t>ijk</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M</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{k</m:t>
              </m:r>
              <m:r>
                <m:rPr>
                  <m:scr m:val="script"/>
                </m:rPr>
                <w:rPr>
                  <w:rFonts w:ascii="Cambria Math" w:hAnsi="Cambria Math"/>
                  <w:sz w:val="18"/>
                  <w:szCs w:val="18"/>
                </w:rPr>
                <m:t xml:space="preserve"> ∈ M}</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A</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 xml:space="preserve">{k ∈ </m:t>
              </m:r>
              <m:r>
                <m:rPr>
                  <m:scr m:val="script"/>
                </m:rP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G</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 xml:space="preserve">{k ∈ </m:t>
              </m:r>
              <m:r>
                <m:rPr>
                  <m:scr m:val="script"/>
                </m:rPr>
                <w:rPr>
                  <w:rFonts w:ascii="Cambria Math" w:hAnsi="Cambria Math"/>
                  <w:sz w:val="18"/>
                  <w:szCs w:val="18"/>
                </w:rPr>
                <m:t>G}</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O</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 xml:space="preserve">{k ∈ </m:t>
              </m:r>
              <m:r>
                <m:rPr>
                  <m:scr m:val="script"/>
                </m:rPr>
                <w:rPr>
                  <w:rFonts w:ascii="Cambria Math" w:hAnsi="Cambria Math"/>
                  <w:sz w:val="18"/>
                  <w:szCs w:val="18"/>
                </w:rPr>
                <m:t>O}</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L</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{k</m:t>
              </m:r>
              <m:r>
                <m:rPr>
                  <m:scr m:val="script"/>
                </m:rPr>
                <w:rPr>
                  <w:rFonts w:ascii="Cambria Math" w:hAnsi="Cambria Math"/>
                  <w:sz w:val="18"/>
                  <w:szCs w:val="18"/>
                </w:rPr>
                <m:t xml:space="preserve"> ∈ L}</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γ</m:t>
              </m:r>
            </m:e>
            <m:sub>
              <m:r>
                <w:rPr>
                  <w:rFonts w:ascii="Cambria Math" w:hAnsi="Cambria Math"/>
                  <w:sz w:val="18"/>
                  <w:szCs w:val="18"/>
                </w:rPr>
                <m:t>ij</m:t>
              </m:r>
            </m:sub>
          </m:sSub>
          <m:r>
            <w:rPr>
              <w:rFonts w:ascii="Cambria Math" w:hAnsi="Cambria Math"/>
              <w:sz w:val="18"/>
              <w:szCs w:val="18"/>
            </w:rPr>
            <m:t xml:space="preserve"> </m:t>
          </m:r>
        </m:oMath>
      </m:oMathPara>
    </w:p>
    <w:p w14:paraId="0DC6C5BD" w14:textId="77777777" w:rsidR="00183220" w:rsidRDefault="00846E55">
      <w:pPr>
        <w:ind w:left="7920" w:firstLine="720"/>
        <w:rPr>
          <w:sz w:val="22"/>
          <w:szCs w:val="22"/>
        </w:rPr>
      </w:pPr>
      <w:r>
        <w:rPr>
          <w:sz w:val="22"/>
          <w:szCs w:val="22"/>
        </w:rPr>
        <w:t>(eq. 2)</w:t>
      </w:r>
    </w:p>
    <w:p w14:paraId="1D9CA526" w14:textId="77777777" w:rsidR="00183220" w:rsidRDefault="00183220">
      <w:pPr>
        <w:ind w:left="7920" w:firstLine="720"/>
        <w:rPr>
          <w:sz w:val="22"/>
          <w:szCs w:val="22"/>
        </w:rPr>
      </w:pPr>
    </w:p>
    <w:p w14:paraId="1D787335" w14:textId="77777777" w:rsidR="00183220" w:rsidRDefault="00183220">
      <w:pPr>
        <w:ind w:left="7920" w:firstLine="720"/>
        <w:rPr>
          <w:sz w:val="22"/>
          <w:szCs w:val="22"/>
        </w:rPr>
      </w:pPr>
    </w:p>
    <w:p w14:paraId="30E867E9"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r>
                <w:rPr>
                  <w:rFonts w:ascii="Cambria Math" w:hAnsi="Cambria Math"/>
                  <w:sz w:val="22"/>
                  <w:szCs w:val="22"/>
                </w:rPr>
                <m:t>i</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N(0, </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σ</m:t>
                  </m:r>
                </m:e>
                <m:sub>
                  <m:r>
                    <m:rPr>
                      <m:scr m:val="script"/>
                    </m:rPr>
                    <w:rPr>
                      <w:rFonts w:ascii="Cambria Math" w:hAnsi="Cambria Math"/>
                      <w:sz w:val="22"/>
                      <w:szCs w:val="22"/>
                    </w:rPr>
                    <m:t>M</m:t>
                  </m:r>
                </m:sub>
              </m:sSub>
            </m:e>
            <m:sup>
              <m:r>
                <w:rPr>
                  <w:rFonts w:ascii="Cambria Math" w:hAnsi="Cambria Math"/>
                  <w:sz w:val="22"/>
                  <w:szCs w:val="22"/>
                </w:rPr>
                <m:t>2</m:t>
              </m:r>
            </m:sup>
          </m:sSup>
          <m:r>
            <w:rPr>
              <w:rFonts w:ascii="Cambria Math" w:hAnsi="Cambria Math"/>
              <w:sz w:val="22"/>
              <w:szCs w:val="22"/>
            </w:rPr>
            <m:t>)</m:t>
          </m:r>
        </m:oMath>
      </m:oMathPara>
    </w:p>
    <w:p w14:paraId="5EE71D33" w14:textId="77777777" w:rsidR="00183220" w:rsidRDefault="00183220">
      <w:pPr>
        <w:rPr>
          <w:sz w:val="22"/>
          <w:szCs w:val="22"/>
        </w:rPr>
      </w:pPr>
    </w:p>
    <w:p w14:paraId="63581946" w14:textId="77777777" w:rsidR="00183220" w:rsidRDefault="00183220">
      <w:pPr>
        <w:rPr>
          <w:sz w:val="22"/>
          <w:szCs w:val="22"/>
        </w:rPr>
      </w:pPr>
    </w:p>
    <w:p w14:paraId="45CE73E9" w14:textId="77777777" w:rsidR="00183220" w:rsidRDefault="00846E55">
      <w:pPr>
        <w:ind w:left="7920" w:firstLine="720"/>
        <w:rPr>
          <w:sz w:val="22"/>
          <w:szCs w:val="22"/>
        </w:rPr>
      </w:pPr>
      <w:r>
        <w:rPr>
          <w:sz w:val="22"/>
          <w:szCs w:val="22"/>
        </w:rPr>
        <w:tab/>
      </w:r>
      <w:r>
        <w:rPr>
          <w:sz w:val="22"/>
          <w:szCs w:val="22"/>
        </w:rPr>
        <w:tab/>
      </w:r>
    </w:p>
    <w:p w14:paraId="1C41978D" w14:textId="77777777" w:rsidR="00183220" w:rsidRDefault="00183220">
      <w:pPr>
        <w:ind w:left="7920" w:firstLine="720"/>
        <w:rPr>
          <w:b/>
          <w:sz w:val="22"/>
          <w:szCs w:val="22"/>
        </w:rPr>
      </w:pPr>
    </w:p>
    <w:p w14:paraId="1B5FB0E6" w14:textId="77777777" w:rsidR="00183220" w:rsidRDefault="00846E55">
      <w:pPr>
        <w:ind w:left="2880" w:firstLine="720"/>
        <w:rPr>
          <w:sz w:val="22"/>
          <w:szCs w:val="22"/>
        </w:rPr>
      </w:pPr>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N(0, </m:t>
        </m:r>
        <m:sSup>
          <m:sSupPr>
            <m:ctrlPr>
              <w:rPr>
                <w:rFonts w:ascii="Cambria Math" w:hAnsi="Cambria Math"/>
                <w:sz w:val="22"/>
                <w:szCs w:val="22"/>
              </w:rPr>
            </m:ctrlPr>
          </m:sSupPr>
          <m:e>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α</m:t>
                    </m:r>
                  </m:sub>
                </m:sSub>
              </m:e>
              <m:sup>
                <m:r>
                  <w:rPr>
                    <w:rFonts w:ascii="Cambria Math" w:hAnsi="Cambria Math"/>
                    <w:sz w:val="22"/>
                    <w:szCs w:val="22"/>
                  </w:rPr>
                  <m:t>2</m:t>
                </m:r>
              </m:sup>
            </m:sSup>
            <m:r>
              <w:rPr>
                <w:rFonts w:ascii="Cambria Math" w:hAnsi="Cambria Math"/>
                <w:sz w:val="22"/>
                <w:szCs w:val="22"/>
              </w:rPr>
              <m:t>)</m:t>
            </m:r>
          </m:e>
          <m:sup/>
        </m:sSup>
      </m:oMath>
      <w:r>
        <w:rPr>
          <w:sz w:val="22"/>
          <w:szCs w:val="22"/>
        </w:rPr>
        <w:t xml:space="preserve">   (eq. 3)</w:t>
      </w:r>
    </w:p>
    <w:p w14:paraId="411235A1" w14:textId="77777777" w:rsidR="00183220" w:rsidRDefault="00846E55">
      <w:pPr>
        <w:ind w:left="2880" w:firstLine="720"/>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γ</m:t>
              </m:r>
            </m:e>
            <m:sub>
              <m:r>
                <w:rPr>
                  <w:rFonts w:ascii="Cambria Math" w:hAnsi="Cambria Math"/>
                  <w:sz w:val="22"/>
                  <w:szCs w:val="22"/>
                </w:rPr>
                <m:t>ij</m:t>
              </m:r>
            </m:sub>
          </m:sSub>
          <m:r>
            <w:rPr>
              <w:rFonts w:ascii="Cambria Math" w:hAnsi="Cambria Math"/>
              <w:sz w:val="22"/>
              <w:szCs w:val="22"/>
            </w:rPr>
            <m:t xml:space="preserve"> 〜 N(0, </m:t>
          </m:r>
          <m:sSup>
            <m:sSupPr>
              <m:ctrlPr>
                <w:rPr>
                  <w:rFonts w:ascii="Cambria Math" w:hAnsi="Cambria Math"/>
                  <w:sz w:val="22"/>
                  <w:szCs w:val="22"/>
                </w:rPr>
              </m:ctrlPr>
            </m:sSupPr>
            <m:e>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γ</m:t>
                      </m:r>
                    </m:sub>
                  </m:sSub>
                </m:e>
                <m:sup>
                  <m:r>
                    <w:rPr>
                      <w:rFonts w:ascii="Cambria Math" w:hAnsi="Cambria Math"/>
                      <w:sz w:val="22"/>
                      <w:szCs w:val="22"/>
                    </w:rPr>
                    <m:t>2</m:t>
                  </m:r>
                </m:sup>
              </m:sSup>
              <m:r>
                <w:rPr>
                  <w:rFonts w:ascii="Cambria Math" w:hAnsi="Cambria Math"/>
                  <w:sz w:val="22"/>
                  <w:szCs w:val="22"/>
                </w:rPr>
                <m:t>)</m:t>
              </m:r>
            </m:e>
            <m:sup/>
          </m:sSup>
        </m:oMath>
      </m:oMathPara>
    </w:p>
    <w:p w14:paraId="72A045AA" w14:textId="77777777" w:rsidR="00183220" w:rsidRDefault="00846E55">
      <w:r>
        <w:t xml:space="preserve">In which, we assumed random effects for participants and sessions with variances </w:t>
      </w:r>
      <m:oMath>
        <m:sSup>
          <m:sSupPr>
            <m:ctrlPr>
              <w:rPr>
                <w:rFonts w:ascii="Cambria Math" w:hAnsi="Cambria Math"/>
                <w:sz w:val="22"/>
                <w:szCs w:val="22"/>
              </w:rPr>
            </m:ctrlPr>
          </m:sSupPr>
          <m:e>
            <m:sSub>
              <m:sSubPr>
                <m:ctrlPr>
                  <w:rPr>
                    <w:rFonts w:ascii="Cambria Math" w:hAnsi="Cambria Math"/>
                  </w:rPr>
                </m:ctrlPr>
              </m:sSubPr>
              <m:e>
                <m:r>
                  <w:rPr>
                    <w:rFonts w:ascii="Cambria Math" w:hAnsi="Cambria Math"/>
                  </w:rPr>
                  <m:t>σ</m:t>
                </m:r>
              </m:e>
              <m:sub>
                <m:r>
                  <w:rPr>
                    <w:rFonts w:ascii="Cambria Math" w:hAnsi="Cambria Math"/>
                  </w:rPr>
                  <m:t>α</m:t>
                </m:r>
              </m:sub>
            </m:sSub>
          </m:e>
          <m:sup>
            <m:r>
              <w:rPr>
                <w:rFonts w:ascii="Cambria Math" w:hAnsi="Cambria Math"/>
                <w:sz w:val="22"/>
                <w:szCs w:val="22"/>
              </w:rPr>
              <m:t>2</m:t>
            </m:r>
          </m:sup>
        </m:sSup>
      </m:oMath>
      <w:r>
        <w:rPr>
          <w:sz w:val="22"/>
          <w:szCs w:val="22"/>
        </w:rPr>
        <w:t xml:space="preserve"> and </w:t>
      </w:r>
      <m:oMath>
        <m:sSup>
          <m:sSupPr>
            <m:ctrlPr>
              <w:rPr>
                <w:rFonts w:ascii="Cambria Math" w:hAnsi="Cambria Math"/>
                <w:sz w:val="22"/>
                <w:szCs w:val="22"/>
              </w:rPr>
            </m:ctrlPr>
          </m:sSupPr>
          <m:e>
            <m:sSub>
              <m:sSubPr>
                <m:ctrlPr>
                  <w:rPr>
                    <w:rFonts w:ascii="Cambria Math" w:hAnsi="Cambria Math"/>
                  </w:rPr>
                </m:ctrlPr>
              </m:sSubPr>
              <m:e>
                <m:r>
                  <w:rPr>
                    <w:rFonts w:ascii="Cambria Math" w:hAnsi="Cambria Math"/>
                  </w:rPr>
                  <m:t>σ</m:t>
                </m:r>
              </m:e>
              <m:sub>
                <m:r>
                  <w:rPr>
                    <w:rFonts w:ascii="Cambria Math" w:hAnsi="Cambria Math"/>
                  </w:rPr>
                  <m:t>γ</m:t>
                </m:r>
              </m:sub>
            </m:sSub>
          </m:e>
          <m:sup>
            <m:r>
              <w:rPr>
                <w:rFonts w:ascii="Cambria Math" w:hAnsi="Cambria Math"/>
                <w:sz w:val="22"/>
                <w:szCs w:val="22"/>
              </w:rPr>
              <m:t>2</m:t>
            </m:r>
          </m:sup>
        </m:sSup>
      </m:oMath>
      <w:r>
        <w:rPr>
          <w:sz w:val="22"/>
          <w:szCs w:val="22"/>
        </w:rPr>
        <w:t>, respectively</w:t>
      </w:r>
      <w:r>
        <w:t xml:space="preserve">. We chose a log link between the </w:t>
      </w:r>
      <w:proofErr w:type="spellStart"/>
      <w:r>
        <w:t>the</w:t>
      </w:r>
      <w:proofErr w:type="spellEnd"/>
      <w:r>
        <w:t xml:space="preserve"> mean (expectation</w:t>
      </w:r>
      <m:oMath>
        <m:r>
          <m:rPr>
            <m:scr m:val="double-struck"/>
          </m:rPr>
          <w:rPr>
            <w:rFonts w:ascii="Cambria Math" w:hAnsi="Cambria Math"/>
            <w:sz w:val="22"/>
            <w:szCs w:val="22"/>
          </w:rPr>
          <m:t xml:space="preserve"> E(.)</m:t>
        </m:r>
      </m:oMath>
      <w:r>
        <w:t xml:space="preserve">) of the random variable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oMath>
      <w:r>
        <w:t xml:space="preserve"> and our dummy variables which are defined as follows:</w:t>
      </w:r>
    </w:p>
    <w:p w14:paraId="099D8558" w14:textId="77777777" w:rsidR="00183220" w:rsidRDefault="00846E55">
      <w:pPr>
        <w:rPr>
          <w:sz w:val="22"/>
          <w:szCs w:val="22"/>
        </w:rPr>
      </w:pPr>
      <m:oMath>
        <m:r>
          <m:rPr>
            <m:scr m:val="script"/>
          </m:rPr>
          <w:rPr>
            <w:rFonts w:ascii="Cambria Math" w:hAnsi="Cambria Math"/>
            <w:sz w:val="22"/>
            <w:szCs w:val="22"/>
          </w:rPr>
          <m:t>M</m:t>
        </m:r>
      </m:oMath>
      <w:r>
        <w:rPr>
          <w:sz w:val="22"/>
          <w:szCs w:val="22"/>
        </w:rPr>
        <w:t xml:space="preserve"> : the set of maxillary (upper jaw) regions</w:t>
      </w:r>
    </w:p>
    <w:p w14:paraId="7B113ABC" w14:textId="77777777" w:rsidR="00183220" w:rsidRDefault="00183220">
      <w:pPr>
        <w:rPr>
          <w:sz w:val="22"/>
          <w:szCs w:val="22"/>
        </w:rPr>
      </w:pPr>
    </w:p>
    <w:p w14:paraId="5F074039" w14:textId="77777777" w:rsidR="00183220" w:rsidRDefault="00846E55">
      <w:pPr>
        <w:rPr>
          <w:sz w:val="22"/>
          <w:szCs w:val="22"/>
        </w:rPr>
      </w:pPr>
      <m:oMath>
        <m:r>
          <m:rPr>
            <m:scr m:val="script"/>
          </m:rPr>
          <w:rPr>
            <w:rFonts w:ascii="Cambria Math" w:hAnsi="Cambria Math"/>
            <w:sz w:val="22"/>
            <w:szCs w:val="22"/>
          </w:rPr>
          <m:t>A</m:t>
        </m:r>
      </m:oMath>
      <w:r>
        <w:rPr>
          <w:sz w:val="22"/>
          <w:szCs w:val="22"/>
        </w:rPr>
        <w:t xml:space="preserve"> : the set of anterior regions</w:t>
      </w:r>
    </w:p>
    <w:p w14:paraId="3437A359" w14:textId="77777777" w:rsidR="00183220" w:rsidRDefault="00846E55">
      <w:pPr>
        <w:rPr>
          <w:sz w:val="22"/>
          <w:szCs w:val="22"/>
        </w:rPr>
      </w:pPr>
      <m:oMath>
        <m:r>
          <m:rPr>
            <m:scr m:val="script"/>
          </m:rPr>
          <w:rPr>
            <w:rFonts w:ascii="Cambria Math" w:hAnsi="Cambria Math"/>
            <w:sz w:val="22"/>
            <w:szCs w:val="22"/>
          </w:rPr>
          <m:t>G</m:t>
        </m:r>
      </m:oMath>
      <w:r>
        <w:rPr>
          <w:sz w:val="22"/>
          <w:szCs w:val="22"/>
        </w:rPr>
        <w:t>: the set of left side (“gauche”) regions</w:t>
      </w:r>
    </w:p>
    <w:p w14:paraId="55826299" w14:textId="77777777" w:rsidR="00183220" w:rsidRDefault="00183220">
      <w:pPr>
        <w:rPr>
          <w:sz w:val="22"/>
          <w:szCs w:val="22"/>
        </w:rPr>
      </w:pPr>
    </w:p>
    <w:p w14:paraId="060D7C8D" w14:textId="77777777" w:rsidR="00183220" w:rsidRDefault="00846E55">
      <w:pPr>
        <w:rPr>
          <w:sz w:val="22"/>
          <w:szCs w:val="22"/>
        </w:rPr>
      </w:pPr>
      <m:oMath>
        <m:r>
          <m:rPr>
            <m:scr m:val="script"/>
          </m:rPr>
          <w:rPr>
            <w:rFonts w:ascii="Cambria Math" w:hAnsi="Cambria Math"/>
            <w:sz w:val="22"/>
            <w:szCs w:val="22"/>
          </w:rPr>
          <m:t>O</m:t>
        </m:r>
      </m:oMath>
      <w:r>
        <w:rPr>
          <w:sz w:val="22"/>
          <w:szCs w:val="22"/>
        </w:rPr>
        <w:t>: the set of occlusal regions</w:t>
      </w:r>
    </w:p>
    <w:p w14:paraId="4E6FCF17" w14:textId="77777777" w:rsidR="00183220" w:rsidRDefault="00846E55">
      <w:pPr>
        <w:rPr>
          <w:sz w:val="22"/>
          <w:szCs w:val="22"/>
        </w:rPr>
      </w:pPr>
      <m:oMath>
        <m:r>
          <m:rPr>
            <m:scr m:val="script"/>
          </m:rPr>
          <w:rPr>
            <w:rFonts w:ascii="Cambria Math" w:hAnsi="Cambria Math"/>
            <w:sz w:val="22"/>
            <w:szCs w:val="22"/>
          </w:rPr>
          <m:t>L</m:t>
        </m:r>
      </m:oMath>
      <w:r>
        <w:rPr>
          <w:sz w:val="22"/>
          <w:szCs w:val="22"/>
        </w:rPr>
        <w:t>: the set of lingual regions</w:t>
      </w:r>
    </w:p>
    <w:p w14:paraId="32688318" w14:textId="77777777" w:rsidR="00183220" w:rsidRDefault="00183220"/>
    <w:p w14:paraId="6E79EC1C" w14:textId="77777777" w:rsidR="00183220" w:rsidRDefault="00846E55">
      <w:r>
        <w:lastRenderedPageBreak/>
        <w:t xml:space="preserve">By fitting this model to our data set, we find the estimated coefficients summarized in Appendix table 1. We used </w:t>
      </w:r>
      <w:proofErr w:type="spellStart"/>
      <w:r>
        <w:t>matlab</w:t>
      </w:r>
      <w:proofErr w:type="spellEnd"/>
      <w:r>
        <w:t xml:space="preserve"> R2021a generalized mixed-effects model for our analysis. </w:t>
      </w:r>
    </w:p>
    <w:p w14:paraId="5663D772" w14:textId="77777777" w:rsidR="00183220" w:rsidRDefault="00183220"/>
    <w:p w14:paraId="4F4D1232" w14:textId="77777777" w:rsidR="00183220" w:rsidRDefault="00183220"/>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995"/>
      </w:tblGrid>
      <w:tr w:rsidR="00183220" w14:paraId="190D48D7" w14:textId="77777777">
        <w:tc>
          <w:tcPr>
            <w:tcW w:w="1860" w:type="dxa"/>
            <w:shd w:val="clear" w:color="auto" w:fill="auto"/>
            <w:tcMar>
              <w:top w:w="100" w:type="dxa"/>
              <w:left w:w="100" w:type="dxa"/>
              <w:bottom w:w="100" w:type="dxa"/>
              <w:right w:w="100" w:type="dxa"/>
            </w:tcMar>
          </w:tcPr>
          <w:p w14:paraId="5ABFE39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Variable name</w:t>
            </w:r>
          </w:p>
        </w:tc>
        <w:tc>
          <w:tcPr>
            <w:tcW w:w="1860" w:type="dxa"/>
            <w:shd w:val="clear" w:color="auto" w:fill="auto"/>
            <w:tcMar>
              <w:top w:w="100" w:type="dxa"/>
              <w:left w:w="100" w:type="dxa"/>
              <w:bottom w:w="100" w:type="dxa"/>
              <w:right w:w="100" w:type="dxa"/>
            </w:tcMar>
          </w:tcPr>
          <w:p w14:paraId="0E8A6F5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Estimate</w:t>
            </w:r>
          </w:p>
        </w:tc>
        <w:tc>
          <w:tcPr>
            <w:tcW w:w="1860" w:type="dxa"/>
            <w:shd w:val="clear" w:color="auto" w:fill="auto"/>
            <w:tcMar>
              <w:top w:w="100" w:type="dxa"/>
              <w:left w:w="100" w:type="dxa"/>
              <w:bottom w:w="100" w:type="dxa"/>
              <w:right w:w="100" w:type="dxa"/>
            </w:tcMar>
          </w:tcPr>
          <w:p w14:paraId="6FDD6C5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SE</w:t>
            </w:r>
          </w:p>
        </w:tc>
        <w:tc>
          <w:tcPr>
            <w:tcW w:w="1860" w:type="dxa"/>
            <w:shd w:val="clear" w:color="auto" w:fill="auto"/>
            <w:tcMar>
              <w:top w:w="100" w:type="dxa"/>
              <w:left w:w="100" w:type="dxa"/>
              <w:bottom w:w="100" w:type="dxa"/>
              <w:right w:w="100" w:type="dxa"/>
            </w:tcMar>
          </w:tcPr>
          <w:p w14:paraId="1C9301E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P-value</w:t>
            </w:r>
          </w:p>
        </w:tc>
        <w:tc>
          <w:tcPr>
            <w:tcW w:w="1995" w:type="dxa"/>
            <w:shd w:val="clear" w:color="auto" w:fill="auto"/>
            <w:tcMar>
              <w:top w:w="100" w:type="dxa"/>
              <w:left w:w="100" w:type="dxa"/>
              <w:bottom w:w="100" w:type="dxa"/>
              <w:right w:w="100" w:type="dxa"/>
            </w:tcMar>
          </w:tcPr>
          <w:p w14:paraId="4EBBE35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CI</w:t>
            </w:r>
          </w:p>
        </w:tc>
      </w:tr>
      <w:tr w:rsidR="00183220" w14:paraId="50CB1915" w14:textId="77777777">
        <w:tc>
          <w:tcPr>
            <w:tcW w:w="1860" w:type="dxa"/>
            <w:shd w:val="clear" w:color="auto" w:fill="auto"/>
            <w:tcMar>
              <w:top w:w="100" w:type="dxa"/>
              <w:left w:w="100" w:type="dxa"/>
              <w:bottom w:w="100" w:type="dxa"/>
              <w:right w:w="100" w:type="dxa"/>
            </w:tcMar>
          </w:tcPr>
          <w:p w14:paraId="2DB0177B"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0</m:t>
                    </m:r>
                  </m:sub>
                </m:sSub>
              </m:oMath>
            </m:oMathPara>
          </w:p>
        </w:tc>
        <w:tc>
          <w:tcPr>
            <w:tcW w:w="1860" w:type="dxa"/>
            <w:shd w:val="clear" w:color="auto" w:fill="auto"/>
            <w:tcMar>
              <w:top w:w="100" w:type="dxa"/>
              <w:left w:w="100" w:type="dxa"/>
              <w:bottom w:w="100" w:type="dxa"/>
              <w:right w:w="100" w:type="dxa"/>
            </w:tcMar>
          </w:tcPr>
          <w:p w14:paraId="5781861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5.323</w:t>
            </w:r>
          </w:p>
        </w:tc>
        <w:tc>
          <w:tcPr>
            <w:tcW w:w="1860" w:type="dxa"/>
            <w:shd w:val="clear" w:color="auto" w:fill="auto"/>
            <w:tcMar>
              <w:top w:w="100" w:type="dxa"/>
              <w:left w:w="100" w:type="dxa"/>
              <w:bottom w:w="100" w:type="dxa"/>
              <w:right w:w="100" w:type="dxa"/>
            </w:tcMar>
          </w:tcPr>
          <w:p w14:paraId="1F01702E"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0.0789</w:t>
            </w:r>
          </w:p>
        </w:tc>
        <w:tc>
          <w:tcPr>
            <w:tcW w:w="1860" w:type="dxa"/>
            <w:shd w:val="clear" w:color="auto" w:fill="auto"/>
            <w:tcMar>
              <w:top w:w="100" w:type="dxa"/>
              <w:left w:w="100" w:type="dxa"/>
              <w:bottom w:w="100" w:type="dxa"/>
              <w:right w:w="100" w:type="dxa"/>
            </w:tcMar>
          </w:tcPr>
          <w:p w14:paraId="1539500F"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52C0FD8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[5.168, 5.4776]</w:t>
            </w:r>
          </w:p>
        </w:tc>
      </w:tr>
      <w:tr w:rsidR="00183220" w14:paraId="02C3EB63" w14:textId="77777777">
        <w:tc>
          <w:tcPr>
            <w:tcW w:w="1860" w:type="dxa"/>
            <w:shd w:val="clear" w:color="auto" w:fill="auto"/>
            <w:tcMar>
              <w:top w:w="100" w:type="dxa"/>
              <w:left w:w="100" w:type="dxa"/>
              <w:bottom w:w="100" w:type="dxa"/>
              <w:right w:w="100" w:type="dxa"/>
            </w:tcMar>
          </w:tcPr>
          <w:p w14:paraId="1A8E09D5"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sub>
                </m:sSub>
              </m:oMath>
            </m:oMathPara>
          </w:p>
        </w:tc>
        <w:tc>
          <w:tcPr>
            <w:tcW w:w="1860" w:type="dxa"/>
            <w:shd w:val="clear" w:color="auto" w:fill="auto"/>
            <w:tcMar>
              <w:top w:w="100" w:type="dxa"/>
              <w:left w:w="100" w:type="dxa"/>
              <w:bottom w:w="100" w:type="dxa"/>
              <w:right w:w="100" w:type="dxa"/>
            </w:tcMar>
          </w:tcPr>
          <w:p w14:paraId="561BE3A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0.048</w:t>
            </w:r>
          </w:p>
        </w:tc>
        <w:tc>
          <w:tcPr>
            <w:tcW w:w="1860" w:type="dxa"/>
            <w:shd w:val="clear" w:color="auto" w:fill="auto"/>
            <w:tcMar>
              <w:top w:w="100" w:type="dxa"/>
              <w:left w:w="100" w:type="dxa"/>
              <w:bottom w:w="100" w:type="dxa"/>
              <w:right w:w="100" w:type="dxa"/>
            </w:tcMar>
          </w:tcPr>
          <w:p w14:paraId="06F87A9F"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0.0038</w:t>
            </w:r>
          </w:p>
        </w:tc>
        <w:tc>
          <w:tcPr>
            <w:tcW w:w="1860" w:type="dxa"/>
            <w:shd w:val="clear" w:color="auto" w:fill="auto"/>
            <w:tcMar>
              <w:top w:w="100" w:type="dxa"/>
              <w:left w:w="100" w:type="dxa"/>
              <w:bottom w:w="100" w:type="dxa"/>
              <w:right w:w="100" w:type="dxa"/>
            </w:tcMar>
          </w:tcPr>
          <w:p w14:paraId="0584E528"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5657D645" w14:textId="77777777" w:rsidR="00183220" w:rsidRDefault="00846E55">
            <w:pPr>
              <w:widowControl w:val="0"/>
              <w:spacing w:after="0" w:line="240" w:lineRule="auto"/>
              <w:jc w:val="left"/>
              <w:rPr>
                <w:sz w:val="22"/>
                <w:szCs w:val="22"/>
              </w:rPr>
            </w:pPr>
            <w:r>
              <w:rPr>
                <w:sz w:val="22"/>
                <w:szCs w:val="22"/>
              </w:rPr>
              <w:t>[0.0406, 0.0557]</w:t>
            </w:r>
          </w:p>
        </w:tc>
      </w:tr>
      <w:tr w:rsidR="00183220" w14:paraId="7D4EC3E3" w14:textId="77777777">
        <w:tc>
          <w:tcPr>
            <w:tcW w:w="1860" w:type="dxa"/>
            <w:shd w:val="clear" w:color="auto" w:fill="auto"/>
            <w:tcMar>
              <w:top w:w="100" w:type="dxa"/>
              <w:left w:w="100" w:type="dxa"/>
              <w:bottom w:w="100" w:type="dxa"/>
              <w:right w:w="100" w:type="dxa"/>
            </w:tcMar>
          </w:tcPr>
          <w:p w14:paraId="3129F208"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m:oMathPara>
          </w:p>
        </w:tc>
        <w:tc>
          <w:tcPr>
            <w:tcW w:w="1860" w:type="dxa"/>
            <w:shd w:val="clear" w:color="auto" w:fill="auto"/>
            <w:tcMar>
              <w:top w:w="100" w:type="dxa"/>
              <w:left w:w="100" w:type="dxa"/>
              <w:bottom w:w="100" w:type="dxa"/>
              <w:right w:w="100" w:type="dxa"/>
            </w:tcMar>
          </w:tcPr>
          <w:p w14:paraId="3136F82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-0.067</w:t>
            </w:r>
          </w:p>
        </w:tc>
        <w:tc>
          <w:tcPr>
            <w:tcW w:w="1860" w:type="dxa"/>
            <w:shd w:val="clear" w:color="auto" w:fill="auto"/>
            <w:tcMar>
              <w:top w:w="100" w:type="dxa"/>
              <w:left w:w="100" w:type="dxa"/>
              <w:bottom w:w="100" w:type="dxa"/>
              <w:right w:w="100" w:type="dxa"/>
            </w:tcMar>
          </w:tcPr>
          <w:p w14:paraId="24DB839B"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0.0050</w:t>
            </w:r>
          </w:p>
        </w:tc>
        <w:tc>
          <w:tcPr>
            <w:tcW w:w="1860" w:type="dxa"/>
            <w:shd w:val="clear" w:color="auto" w:fill="auto"/>
            <w:tcMar>
              <w:top w:w="100" w:type="dxa"/>
              <w:left w:w="100" w:type="dxa"/>
              <w:bottom w:w="100" w:type="dxa"/>
              <w:right w:w="100" w:type="dxa"/>
            </w:tcMar>
          </w:tcPr>
          <w:p w14:paraId="1454A010"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0D8D359F" w14:textId="77777777" w:rsidR="00183220" w:rsidRDefault="00846E55">
            <w:pPr>
              <w:widowControl w:val="0"/>
              <w:spacing w:after="0" w:line="240" w:lineRule="auto"/>
              <w:jc w:val="left"/>
              <w:rPr>
                <w:sz w:val="22"/>
                <w:szCs w:val="22"/>
              </w:rPr>
            </w:pPr>
            <w:r>
              <w:rPr>
                <w:sz w:val="22"/>
                <w:szCs w:val="22"/>
              </w:rPr>
              <w:t>[-0.0767, -0.0572]</w:t>
            </w:r>
          </w:p>
        </w:tc>
      </w:tr>
      <w:tr w:rsidR="00183220" w14:paraId="08C350FA" w14:textId="77777777">
        <w:tc>
          <w:tcPr>
            <w:tcW w:w="1860" w:type="dxa"/>
            <w:shd w:val="clear" w:color="auto" w:fill="auto"/>
            <w:tcMar>
              <w:top w:w="100" w:type="dxa"/>
              <w:left w:w="100" w:type="dxa"/>
              <w:bottom w:w="100" w:type="dxa"/>
              <w:right w:w="100" w:type="dxa"/>
            </w:tcMar>
          </w:tcPr>
          <w:p w14:paraId="51BDE555"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m:oMathPara>
          </w:p>
        </w:tc>
        <w:tc>
          <w:tcPr>
            <w:tcW w:w="1860" w:type="dxa"/>
            <w:shd w:val="clear" w:color="auto" w:fill="auto"/>
            <w:tcMar>
              <w:top w:w="100" w:type="dxa"/>
              <w:left w:w="100" w:type="dxa"/>
              <w:bottom w:w="100" w:type="dxa"/>
              <w:right w:w="100" w:type="dxa"/>
            </w:tcMar>
          </w:tcPr>
          <w:p w14:paraId="7D13D01B"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-0.035</w:t>
            </w:r>
          </w:p>
        </w:tc>
        <w:tc>
          <w:tcPr>
            <w:tcW w:w="1860" w:type="dxa"/>
            <w:shd w:val="clear" w:color="auto" w:fill="auto"/>
            <w:tcMar>
              <w:top w:w="100" w:type="dxa"/>
              <w:left w:w="100" w:type="dxa"/>
              <w:bottom w:w="100" w:type="dxa"/>
              <w:right w:w="100" w:type="dxa"/>
            </w:tcMar>
          </w:tcPr>
          <w:p w14:paraId="7C23A10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0.0045</w:t>
            </w:r>
          </w:p>
        </w:tc>
        <w:tc>
          <w:tcPr>
            <w:tcW w:w="1860" w:type="dxa"/>
            <w:shd w:val="clear" w:color="auto" w:fill="auto"/>
            <w:tcMar>
              <w:top w:w="100" w:type="dxa"/>
              <w:left w:w="100" w:type="dxa"/>
              <w:bottom w:w="100" w:type="dxa"/>
              <w:right w:w="100" w:type="dxa"/>
            </w:tcMar>
          </w:tcPr>
          <w:p w14:paraId="7DE5883E"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69A8B8B8" w14:textId="77777777" w:rsidR="00183220" w:rsidRDefault="00846E55">
            <w:pPr>
              <w:widowControl w:val="0"/>
              <w:spacing w:after="0" w:line="240" w:lineRule="auto"/>
              <w:jc w:val="left"/>
              <w:rPr>
                <w:sz w:val="22"/>
                <w:szCs w:val="22"/>
              </w:rPr>
            </w:pPr>
            <w:r>
              <w:rPr>
                <w:sz w:val="22"/>
                <w:szCs w:val="22"/>
              </w:rPr>
              <w:t>[-0.0435, -0.0257]</w:t>
            </w:r>
          </w:p>
        </w:tc>
      </w:tr>
      <w:tr w:rsidR="00183220" w14:paraId="2AEBE69D" w14:textId="77777777">
        <w:tc>
          <w:tcPr>
            <w:tcW w:w="1860" w:type="dxa"/>
            <w:shd w:val="clear" w:color="auto" w:fill="auto"/>
            <w:tcMar>
              <w:top w:w="100" w:type="dxa"/>
              <w:left w:w="100" w:type="dxa"/>
              <w:bottom w:w="100" w:type="dxa"/>
              <w:right w:w="100" w:type="dxa"/>
            </w:tcMar>
          </w:tcPr>
          <w:p w14:paraId="48062A09"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L</m:t>
                    </m:r>
                  </m:sub>
                </m:sSub>
              </m:oMath>
            </m:oMathPara>
          </w:p>
        </w:tc>
        <w:tc>
          <w:tcPr>
            <w:tcW w:w="1860" w:type="dxa"/>
            <w:shd w:val="clear" w:color="auto" w:fill="auto"/>
            <w:tcMar>
              <w:top w:w="100" w:type="dxa"/>
              <w:left w:w="100" w:type="dxa"/>
              <w:bottom w:w="100" w:type="dxa"/>
              <w:right w:w="100" w:type="dxa"/>
            </w:tcMar>
          </w:tcPr>
          <w:p w14:paraId="2F878359"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-0.973</w:t>
            </w:r>
          </w:p>
        </w:tc>
        <w:tc>
          <w:tcPr>
            <w:tcW w:w="1860" w:type="dxa"/>
            <w:shd w:val="clear" w:color="auto" w:fill="auto"/>
            <w:tcMar>
              <w:top w:w="100" w:type="dxa"/>
              <w:left w:w="100" w:type="dxa"/>
              <w:bottom w:w="100" w:type="dxa"/>
              <w:right w:w="100" w:type="dxa"/>
            </w:tcMar>
          </w:tcPr>
          <w:p w14:paraId="7CC6AC45"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0.0047</w:t>
            </w:r>
          </w:p>
        </w:tc>
        <w:tc>
          <w:tcPr>
            <w:tcW w:w="1860" w:type="dxa"/>
            <w:shd w:val="clear" w:color="auto" w:fill="auto"/>
            <w:tcMar>
              <w:top w:w="100" w:type="dxa"/>
              <w:left w:w="100" w:type="dxa"/>
              <w:bottom w:w="100" w:type="dxa"/>
              <w:right w:w="100" w:type="dxa"/>
            </w:tcMar>
          </w:tcPr>
          <w:p w14:paraId="6CCBC315"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6007EBBF" w14:textId="77777777" w:rsidR="00183220" w:rsidRDefault="00846E55">
            <w:pPr>
              <w:widowControl w:val="0"/>
              <w:spacing w:after="0" w:line="240" w:lineRule="auto"/>
              <w:jc w:val="left"/>
              <w:rPr>
                <w:sz w:val="22"/>
                <w:szCs w:val="22"/>
              </w:rPr>
            </w:pPr>
            <w:r>
              <w:rPr>
                <w:sz w:val="22"/>
                <w:szCs w:val="22"/>
              </w:rPr>
              <w:t>[-0.9821, -0.9638]</w:t>
            </w:r>
          </w:p>
        </w:tc>
      </w:tr>
      <w:tr w:rsidR="00183220" w14:paraId="5A3C6390" w14:textId="77777777">
        <w:tc>
          <w:tcPr>
            <w:tcW w:w="1860" w:type="dxa"/>
            <w:shd w:val="clear" w:color="auto" w:fill="auto"/>
            <w:tcMar>
              <w:top w:w="100" w:type="dxa"/>
              <w:left w:w="100" w:type="dxa"/>
              <w:bottom w:w="100" w:type="dxa"/>
              <w:right w:w="100" w:type="dxa"/>
            </w:tcMar>
          </w:tcPr>
          <w:p w14:paraId="36FAE1EA"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O</m:t>
                    </m:r>
                  </m:sub>
                </m:sSub>
              </m:oMath>
            </m:oMathPara>
          </w:p>
        </w:tc>
        <w:tc>
          <w:tcPr>
            <w:tcW w:w="1860" w:type="dxa"/>
            <w:shd w:val="clear" w:color="auto" w:fill="auto"/>
            <w:tcMar>
              <w:top w:w="100" w:type="dxa"/>
              <w:left w:w="100" w:type="dxa"/>
              <w:bottom w:w="100" w:type="dxa"/>
              <w:right w:w="100" w:type="dxa"/>
            </w:tcMar>
          </w:tcPr>
          <w:p w14:paraId="51B98F6B"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-1.056</w:t>
            </w:r>
          </w:p>
        </w:tc>
        <w:tc>
          <w:tcPr>
            <w:tcW w:w="1860" w:type="dxa"/>
            <w:shd w:val="clear" w:color="auto" w:fill="auto"/>
            <w:tcMar>
              <w:top w:w="100" w:type="dxa"/>
              <w:left w:w="100" w:type="dxa"/>
              <w:bottom w:w="100" w:type="dxa"/>
              <w:right w:w="100" w:type="dxa"/>
            </w:tcMar>
          </w:tcPr>
          <w:p w14:paraId="56BFEBAA"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0.0058</w:t>
            </w:r>
          </w:p>
        </w:tc>
        <w:tc>
          <w:tcPr>
            <w:tcW w:w="1860" w:type="dxa"/>
            <w:shd w:val="clear" w:color="auto" w:fill="auto"/>
            <w:tcMar>
              <w:top w:w="100" w:type="dxa"/>
              <w:left w:w="100" w:type="dxa"/>
              <w:bottom w:w="100" w:type="dxa"/>
              <w:right w:w="100" w:type="dxa"/>
            </w:tcMar>
          </w:tcPr>
          <w:p w14:paraId="1BC0B2E6"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4A9BE8BC" w14:textId="77777777" w:rsidR="00183220" w:rsidRDefault="00846E55">
            <w:pPr>
              <w:widowControl w:val="0"/>
              <w:spacing w:after="0" w:line="240" w:lineRule="auto"/>
              <w:jc w:val="left"/>
              <w:rPr>
                <w:sz w:val="22"/>
                <w:szCs w:val="22"/>
              </w:rPr>
            </w:pPr>
            <w:r>
              <w:rPr>
                <w:sz w:val="22"/>
                <w:szCs w:val="22"/>
              </w:rPr>
              <w:t>[-1.0669, -1.0443]</w:t>
            </w:r>
          </w:p>
        </w:tc>
      </w:tr>
    </w:tbl>
    <w:p w14:paraId="59C48166" w14:textId="77777777" w:rsidR="00183220" w:rsidRDefault="00183220">
      <w:pPr>
        <w:jc w:val="left"/>
      </w:pPr>
    </w:p>
    <w:p w14:paraId="62A50A15" w14:textId="77777777" w:rsidR="00183220" w:rsidRDefault="00846E55">
      <w:pPr>
        <w:jc w:val="center"/>
      </w:pPr>
      <w:r>
        <w:rPr>
          <w:b/>
        </w:rPr>
        <w:t xml:space="preserve">Appendix table 1. </w:t>
      </w:r>
      <w:r>
        <w:t>Estimated coefficients of mixed-effects model on brushing duration on dental regions.</w:t>
      </w:r>
    </w:p>
    <w:p w14:paraId="7080B446" w14:textId="77777777" w:rsidR="00183220" w:rsidRDefault="00183220">
      <w:pPr>
        <w:rPr>
          <w:sz w:val="22"/>
          <w:szCs w:val="22"/>
        </w:rPr>
      </w:pPr>
    </w:p>
    <w:p w14:paraId="1490C9CF" w14:textId="77777777" w:rsidR="00183220" w:rsidRDefault="00183220">
      <w:pPr>
        <w:rPr>
          <w:sz w:val="22"/>
          <w:szCs w:val="22"/>
        </w:rPr>
      </w:pPr>
    </w:p>
    <w:p w14:paraId="119ABEBA" w14:textId="77777777" w:rsidR="00183220" w:rsidRDefault="00846E55">
      <w:r>
        <w:t xml:space="preserve">The estimated random effects are presented in Appendix table 2. </w:t>
      </w:r>
    </w:p>
    <w:p w14:paraId="7893A5B5" w14:textId="77777777" w:rsidR="00183220" w:rsidRDefault="00183220">
      <w:pPr>
        <w:rPr>
          <w:sz w:val="22"/>
          <w:szCs w:val="22"/>
        </w:rPr>
      </w:pPr>
    </w:p>
    <w:tbl>
      <w:tblPr>
        <w:tblStyle w:val="a0"/>
        <w:tblW w:w="1087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50"/>
        <w:gridCol w:w="720"/>
        <w:gridCol w:w="705"/>
        <w:gridCol w:w="735"/>
        <w:gridCol w:w="795"/>
        <w:gridCol w:w="825"/>
        <w:gridCol w:w="705"/>
        <w:gridCol w:w="705"/>
        <w:gridCol w:w="870"/>
        <w:gridCol w:w="735"/>
        <w:gridCol w:w="735"/>
        <w:gridCol w:w="780"/>
        <w:gridCol w:w="825"/>
      </w:tblGrid>
      <w:tr w:rsidR="00183220" w14:paraId="31EE063D" w14:textId="77777777">
        <w:tc>
          <w:tcPr>
            <w:tcW w:w="990" w:type="dxa"/>
            <w:shd w:val="clear" w:color="auto" w:fill="auto"/>
            <w:tcMar>
              <w:top w:w="100" w:type="dxa"/>
              <w:left w:w="100" w:type="dxa"/>
              <w:bottom w:w="100" w:type="dxa"/>
              <w:right w:w="100" w:type="dxa"/>
            </w:tcMar>
          </w:tcPr>
          <w:p w14:paraId="5348FD2D" w14:textId="77777777" w:rsidR="00183220" w:rsidRDefault="00846E55">
            <w:pPr>
              <w:rPr>
                <w:sz w:val="22"/>
                <w:szCs w:val="22"/>
              </w:rPr>
            </w:pPr>
            <w:r>
              <w:rPr>
                <w:sz w:val="22"/>
                <w:szCs w:val="22"/>
              </w:rPr>
              <w:t>Variable</w:t>
            </w:r>
          </w:p>
        </w:tc>
        <w:tc>
          <w:tcPr>
            <w:tcW w:w="750" w:type="dxa"/>
            <w:shd w:val="clear" w:color="auto" w:fill="auto"/>
            <w:tcMar>
              <w:top w:w="100" w:type="dxa"/>
              <w:left w:w="100" w:type="dxa"/>
              <w:bottom w:w="100" w:type="dxa"/>
              <w:right w:w="100" w:type="dxa"/>
            </w:tcMar>
          </w:tcPr>
          <w:p w14:paraId="32257AE5"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oMath>
            </m:oMathPara>
          </w:p>
        </w:tc>
        <w:tc>
          <w:tcPr>
            <w:tcW w:w="720" w:type="dxa"/>
            <w:shd w:val="clear" w:color="auto" w:fill="auto"/>
            <w:tcMar>
              <w:top w:w="100" w:type="dxa"/>
              <w:left w:w="100" w:type="dxa"/>
              <w:bottom w:w="100" w:type="dxa"/>
              <w:right w:w="100" w:type="dxa"/>
            </w:tcMar>
          </w:tcPr>
          <w:p w14:paraId="62E86AF9"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2</m:t>
                    </m:r>
                  </m:sub>
                </m:sSub>
              </m:oMath>
            </m:oMathPara>
          </w:p>
        </w:tc>
        <w:tc>
          <w:tcPr>
            <w:tcW w:w="705" w:type="dxa"/>
            <w:shd w:val="clear" w:color="auto" w:fill="auto"/>
            <w:tcMar>
              <w:top w:w="100" w:type="dxa"/>
              <w:left w:w="100" w:type="dxa"/>
              <w:bottom w:w="100" w:type="dxa"/>
              <w:right w:w="100" w:type="dxa"/>
            </w:tcMar>
          </w:tcPr>
          <w:p w14:paraId="095CACC0"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3</m:t>
                    </m:r>
                  </m:sub>
                </m:sSub>
              </m:oMath>
            </m:oMathPara>
          </w:p>
        </w:tc>
        <w:tc>
          <w:tcPr>
            <w:tcW w:w="735" w:type="dxa"/>
            <w:shd w:val="clear" w:color="auto" w:fill="auto"/>
            <w:tcMar>
              <w:top w:w="100" w:type="dxa"/>
              <w:left w:w="100" w:type="dxa"/>
              <w:bottom w:w="100" w:type="dxa"/>
              <w:right w:w="100" w:type="dxa"/>
            </w:tcMar>
          </w:tcPr>
          <w:p w14:paraId="435BF081"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4</m:t>
                    </m:r>
                  </m:sub>
                </m:sSub>
              </m:oMath>
            </m:oMathPara>
          </w:p>
        </w:tc>
        <w:tc>
          <w:tcPr>
            <w:tcW w:w="795" w:type="dxa"/>
            <w:shd w:val="clear" w:color="auto" w:fill="auto"/>
            <w:tcMar>
              <w:top w:w="100" w:type="dxa"/>
              <w:left w:w="100" w:type="dxa"/>
              <w:bottom w:w="100" w:type="dxa"/>
              <w:right w:w="100" w:type="dxa"/>
            </w:tcMar>
          </w:tcPr>
          <w:p w14:paraId="39266BE4"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5</m:t>
                    </m:r>
                  </m:sub>
                </m:sSub>
              </m:oMath>
            </m:oMathPara>
          </w:p>
        </w:tc>
        <w:tc>
          <w:tcPr>
            <w:tcW w:w="825" w:type="dxa"/>
            <w:shd w:val="clear" w:color="auto" w:fill="auto"/>
            <w:tcMar>
              <w:top w:w="100" w:type="dxa"/>
              <w:left w:w="100" w:type="dxa"/>
              <w:bottom w:w="100" w:type="dxa"/>
              <w:right w:w="100" w:type="dxa"/>
            </w:tcMar>
          </w:tcPr>
          <w:p w14:paraId="1205DA4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6</m:t>
                    </m:r>
                  </m:sub>
                </m:sSub>
              </m:oMath>
            </m:oMathPara>
          </w:p>
        </w:tc>
        <w:tc>
          <w:tcPr>
            <w:tcW w:w="705" w:type="dxa"/>
            <w:shd w:val="clear" w:color="auto" w:fill="auto"/>
            <w:tcMar>
              <w:top w:w="100" w:type="dxa"/>
              <w:left w:w="100" w:type="dxa"/>
              <w:bottom w:w="100" w:type="dxa"/>
              <w:right w:w="100" w:type="dxa"/>
            </w:tcMar>
          </w:tcPr>
          <w:p w14:paraId="059498F6"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7</m:t>
                    </m:r>
                  </m:sub>
                </m:sSub>
              </m:oMath>
            </m:oMathPara>
          </w:p>
        </w:tc>
        <w:tc>
          <w:tcPr>
            <w:tcW w:w="705" w:type="dxa"/>
            <w:shd w:val="clear" w:color="auto" w:fill="auto"/>
            <w:tcMar>
              <w:top w:w="100" w:type="dxa"/>
              <w:left w:w="100" w:type="dxa"/>
              <w:bottom w:w="100" w:type="dxa"/>
              <w:right w:w="100" w:type="dxa"/>
            </w:tcMar>
          </w:tcPr>
          <w:p w14:paraId="30BCD8C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8</m:t>
                    </m:r>
                  </m:sub>
                </m:sSub>
              </m:oMath>
            </m:oMathPara>
          </w:p>
        </w:tc>
        <w:tc>
          <w:tcPr>
            <w:tcW w:w="870" w:type="dxa"/>
            <w:shd w:val="clear" w:color="auto" w:fill="auto"/>
            <w:tcMar>
              <w:top w:w="100" w:type="dxa"/>
              <w:left w:w="100" w:type="dxa"/>
              <w:bottom w:w="100" w:type="dxa"/>
              <w:right w:w="100" w:type="dxa"/>
            </w:tcMar>
          </w:tcPr>
          <w:p w14:paraId="57D61C98"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9</m:t>
                    </m:r>
                  </m:sub>
                </m:sSub>
              </m:oMath>
            </m:oMathPara>
          </w:p>
        </w:tc>
        <w:tc>
          <w:tcPr>
            <w:tcW w:w="735" w:type="dxa"/>
            <w:shd w:val="clear" w:color="auto" w:fill="auto"/>
            <w:tcMar>
              <w:top w:w="100" w:type="dxa"/>
              <w:left w:w="100" w:type="dxa"/>
              <w:bottom w:w="100" w:type="dxa"/>
              <w:right w:w="100" w:type="dxa"/>
            </w:tcMar>
          </w:tcPr>
          <w:p w14:paraId="4C13D12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10</m:t>
                    </m:r>
                  </m:sub>
                </m:sSub>
              </m:oMath>
            </m:oMathPara>
          </w:p>
        </w:tc>
        <w:tc>
          <w:tcPr>
            <w:tcW w:w="735" w:type="dxa"/>
            <w:shd w:val="clear" w:color="auto" w:fill="auto"/>
            <w:tcMar>
              <w:top w:w="100" w:type="dxa"/>
              <w:left w:w="100" w:type="dxa"/>
              <w:bottom w:w="100" w:type="dxa"/>
              <w:right w:w="100" w:type="dxa"/>
            </w:tcMar>
          </w:tcPr>
          <w:p w14:paraId="2F4CA302"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11</m:t>
                    </m:r>
                  </m:sub>
                </m:sSub>
              </m:oMath>
            </m:oMathPara>
          </w:p>
        </w:tc>
        <w:tc>
          <w:tcPr>
            <w:tcW w:w="780" w:type="dxa"/>
            <w:shd w:val="clear" w:color="auto" w:fill="auto"/>
            <w:tcMar>
              <w:top w:w="100" w:type="dxa"/>
              <w:left w:w="100" w:type="dxa"/>
              <w:bottom w:w="100" w:type="dxa"/>
              <w:right w:w="100" w:type="dxa"/>
            </w:tcMar>
          </w:tcPr>
          <w:p w14:paraId="2A1660A4"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12</m:t>
                    </m:r>
                  </m:sub>
                </m:sSub>
              </m:oMath>
            </m:oMathPara>
          </w:p>
        </w:tc>
        <w:tc>
          <w:tcPr>
            <w:tcW w:w="825" w:type="dxa"/>
            <w:shd w:val="clear" w:color="auto" w:fill="auto"/>
            <w:tcMar>
              <w:top w:w="100" w:type="dxa"/>
              <w:left w:w="100" w:type="dxa"/>
              <w:bottom w:w="100" w:type="dxa"/>
              <w:right w:w="100" w:type="dxa"/>
            </w:tcMar>
          </w:tcPr>
          <w:p w14:paraId="3786300C"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13</m:t>
                    </m:r>
                  </m:sub>
                </m:sSub>
              </m:oMath>
            </m:oMathPara>
          </w:p>
        </w:tc>
      </w:tr>
      <w:tr w:rsidR="00183220" w14:paraId="71646A40" w14:textId="77777777">
        <w:tc>
          <w:tcPr>
            <w:tcW w:w="990" w:type="dxa"/>
            <w:shd w:val="clear" w:color="auto" w:fill="auto"/>
            <w:tcMar>
              <w:top w:w="100" w:type="dxa"/>
              <w:left w:w="100" w:type="dxa"/>
              <w:bottom w:w="100" w:type="dxa"/>
              <w:right w:w="100" w:type="dxa"/>
            </w:tcMar>
          </w:tcPr>
          <w:p w14:paraId="13722FC0"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Estimate</w:t>
            </w:r>
          </w:p>
        </w:tc>
        <w:tc>
          <w:tcPr>
            <w:tcW w:w="750" w:type="dxa"/>
            <w:shd w:val="clear" w:color="auto" w:fill="auto"/>
            <w:tcMar>
              <w:top w:w="100" w:type="dxa"/>
              <w:left w:w="100" w:type="dxa"/>
              <w:bottom w:w="100" w:type="dxa"/>
              <w:right w:w="100" w:type="dxa"/>
            </w:tcMar>
          </w:tcPr>
          <w:p w14:paraId="1E9E8735"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0.279</w:t>
            </w:r>
          </w:p>
        </w:tc>
        <w:tc>
          <w:tcPr>
            <w:tcW w:w="720" w:type="dxa"/>
            <w:shd w:val="clear" w:color="auto" w:fill="auto"/>
            <w:tcMar>
              <w:top w:w="100" w:type="dxa"/>
              <w:left w:w="100" w:type="dxa"/>
              <w:bottom w:w="100" w:type="dxa"/>
              <w:right w:w="100" w:type="dxa"/>
            </w:tcMar>
          </w:tcPr>
          <w:p w14:paraId="42B5C76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0.303</w:t>
            </w:r>
          </w:p>
        </w:tc>
        <w:tc>
          <w:tcPr>
            <w:tcW w:w="705" w:type="dxa"/>
            <w:shd w:val="clear" w:color="auto" w:fill="auto"/>
            <w:tcMar>
              <w:top w:w="100" w:type="dxa"/>
              <w:left w:w="100" w:type="dxa"/>
              <w:bottom w:w="100" w:type="dxa"/>
              <w:right w:w="100" w:type="dxa"/>
            </w:tcMar>
          </w:tcPr>
          <w:p w14:paraId="52AFC1BD"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0.088</w:t>
            </w:r>
          </w:p>
        </w:tc>
        <w:tc>
          <w:tcPr>
            <w:tcW w:w="735" w:type="dxa"/>
            <w:shd w:val="clear" w:color="auto" w:fill="auto"/>
            <w:tcMar>
              <w:top w:w="100" w:type="dxa"/>
              <w:left w:w="100" w:type="dxa"/>
              <w:bottom w:w="100" w:type="dxa"/>
              <w:right w:w="100" w:type="dxa"/>
            </w:tcMar>
          </w:tcPr>
          <w:p w14:paraId="3BA84B2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0.155</w:t>
            </w:r>
          </w:p>
        </w:tc>
        <w:tc>
          <w:tcPr>
            <w:tcW w:w="795" w:type="dxa"/>
            <w:shd w:val="clear" w:color="auto" w:fill="auto"/>
            <w:tcMar>
              <w:top w:w="100" w:type="dxa"/>
              <w:left w:w="100" w:type="dxa"/>
              <w:bottom w:w="100" w:type="dxa"/>
              <w:right w:w="100" w:type="dxa"/>
            </w:tcMar>
          </w:tcPr>
          <w:p w14:paraId="4257C254"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-0.565</w:t>
            </w:r>
          </w:p>
        </w:tc>
        <w:tc>
          <w:tcPr>
            <w:tcW w:w="825" w:type="dxa"/>
            <w:shd w:val="clear" w:color="auto" w:fill="auto"/>
            <w:tcMar>
              <w:top w:w="100" w:type="dxa"/>
              <w:left w:w="100" w:type="dxa"/>
              <w:bottom w:w="100" w:type="dxa"/>
              <w:right w:w="100" w:type="dxa"/>
            </w:tcMar>
          </w:tcPr>
          <w:p w14:paraId="3BC6DBF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-0.014</w:t>
            </w:r>
          </w:p>
        </w:tc>
        <w:tc>
          <w:tcPr>
            <w:tcW w:w="705" w:type="dxa"/>
            <w:shd w:val="clear" w:color="auto" w:fill="auto"/>
            <w:tcMar>
              <w:top w:w="100" w:type="dxa"/>
              <w:left w:w="100" w:type="dxa"/>
              <w:bottom w:w="100" w:type="dxa"/>
              <w:right w:w="100" w:type="dxa"/>
            </w:tcMar>
          </w:tcPr>
          <w:p w14:paraId="56F18F8F"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0.079</w:t>
            </w:r>
          </w:p>
        </w:tc>
        <w:tc>
          <w:tcPr>
            <w:tcW w:w="705" w:type="dxa"/>
            <w:shd w:val="clear" w:color="auto" w:fill="auto"/>
            <w:tcMar>
              <w:top w:w="100" w:type="dxa"/>
              <w:left w:w="100" w:type="dxa"/>
              <w:bottom w:w="100" w:type="dxa"/>
              <w:right w:w="100" w:type="dxa"/>
            </w:tcMar>
          </w:tcPr>
          <w:p w14:paraId="0C1D5252"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0.020</w:t>
            </w:r>
          </w:p>
        </w:tc>
        <w:tc>
          <w:tcPr>
            <w:tcW w:w="870" w:type="dxa"/>
            <w:shd w:val="clear" w:color="auto" w:fill="auto"/>
            <w:tcMar>
              <w:top w:w="100" w:type="dxa"/>
              <w:left w:w="100" w:type="dxa"/>
              <w:bottom w:w="100" w:type="dxa"/>
              <w:right w:w="100" w:type="dxa"/>
            </w:tcMar>
          </w:tcPr>
          <w:p w14:paraId="5BEBC072"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-0.090</w:t>
            </w:r>
          </w:p>
        </w:tc>
        <w:tc>
          <w:tcPr>
            <w:tcW w:w="735" w:type="dxa"/>
            <w:shd w:val="clear" w:color="auto" w:fill="auto"/>
            <w:tcMar>
              <w:top w:w="100" w:type="dxa"/>
              <w:left w:w="100" w:type="dxa"/>
              <w:bottom w:w="100" w:type="dxa"/>
              <w:right w:w="100" w:type="dxa"/>
            </w:tcMar>
          </w:tcPr>
          <w:p w14:paraId="7E42B924"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0.233</w:t>
            </w:r>
          </w:p>
        </w:tc>
        <w:tc>
          <w:tcPr>
            <w:tcW w:w="735" w:type="dxa"/>
            <w:shd w:val="clear" w:color="auto" w:fill="auto"/>
            <w:tcMar>
              <w:top w:w="100" w:type="dxa"/>
              <w:left w:w="100" w:type="dxa"/>
              <w:bottom w:w="100" w:type="dxa"/>
              <w:right w:w="100" w:type="dxa"/>
            </w:tcMar>
          </w:tcPr>
          <w:p w14:paraId="60C5913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0.073</w:t>
            </w:r>
          </w:p>
        </w:tc>
        <w:tc>
          <w:tcPr>
            <w:tcW w:w="780" w:type="dxa"/>
            <w:shd w:val="clear" w:color="auto" w:fill="auto"/>
            <w:tcMar>
              <w:top w:w="100" w:type="dxa"/>
              <w:left w:w="100" w:type="dxa"/>
              <w:bottom w:w="100" w:type="dxa"/>
              <w:right w:w="100" w:type="dxa"/>
            </w:tcMar>
          </w:tcPr>
          <w:p w14:paraId="1660BDA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-0.003</w:t>
            </w:r>
          </w:p>
        </w:tc>
        <w:tc>
          <w:tcPr>
            <w:tcW w:w="825" w:type="dxa"/>
            <w:shd w:val="clear" w:color="auto" w:fill="auto"/>
            <w:tcMar>
              <w:top w:w="100" w:type="dxa"/>
              <w:left w:w="100" w:type="dxa"/>
              <w:bottom w:w="100" w:type="dxa"/>
              <w:right w:w="100" w:type="dxa"/>
            </w:tcMar>
          </w:tcPr>
          <w:p w14:paraId="18578A6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-0.554</w:t>
            </w:r>
          </w:p>
        </w:tc>
      </w:tr>
      <w:tr w:rsidR="00183220" w14:paraId="6F755CE0" w14:textId="77777777">
        <w:tc>
          <w:tcPr>
            <w:tcW w:w="990" w:type="dxa"/>
            <w:shd w:val="clear" w:color="auto" w:fill="auto"/>
            <w:tcMar>
              <w:top w:w="100" w:type="dxa"/>
              <w:left w:w="100" w:type="dxa"/>
              <w:bottom w:w="100" w:type="dxa"/>
              <w:right w:w="100" w:type="dxa"/>
            </w:tcMar>
          </w:tcPr>
          <w:p w14:paraId="344D103D"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P-value</w:t>
            </w:r>
          </w:p>
        </w:tc>
        <w:tc>
          <w:tcPr>
            <w:tcW w:w="750" w:type="dxa"/>
            <w:shd w:val="clear" w:color="auto" w:fill="auto"/>
            <w:tcMar>
              <w:top w:w="100" w:type="dxa"/>
              <w:left w:w="100" w:type="dxa"/>
              <w:bottom w:w="100" w:type="dxa"/>
              <w:right w:w="100" w:type="dxa"/>
            </w:tcMar>
          </w:tcPr>
          <w:p w14:paraId="0B74B8B9"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c>
          <w:tcPr>
            <w:tcW w:w="720" w:type="dxa"/>
            <w:shd w:val="clear" w:color="auto" w:fill="auto"/>
            <w:tcMar>
              <w:top w:w="100" w:type="dxa"/>
              <w:left w:w="100" w:type="dxa"/>
              <w:bottom w:w="100" w:type="dxa"/>
              <w:right w:w="100" w:type="dxa"/>
            </w:tcMar>
          </w:tcPr>
          <w:p w14:paraId="17DF4C6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c>
          <w:tcPr>
            <w:tcW w:w="705" w:type="dxa"/>
            <w:shd w:val="clear" w:color="auto" w:fill="auto"/>
            <w:tcMar>
              <w:top w:w="100" w:type="dxa"/>
              <w:left w:w="100" w:type="dxa"/>
              <w:bottom w:w="100" w:type="dxa"/>
              <w:right w:w="100" w:type="dxa"/>
            </w:tcMar>
          </w:tcPr>
          <w:p w14:paraId="6C82D1E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0.40</w:t>
            </w:r>
          </w:p>
        </w:tc>
        <w:tc>
          <w:tcPr>
            <w:tcW w:w="735" w:type="dxa"/>
            <w:shd w:val="clear" w:color="auto" w:fill="auto"/>
            <w:tcMar>
              <w:top w:w="100" w:type="dxa"/>
              <w:left w:w="100" w:type="dxa"/>
              <w:bottom w:w="100" w:type="dxa"/>
              <w:right w:w="100" w:type="dxa"/>
            </w:tcMar>
          </w:tcPr>
          <w:p w14:paraId="71BC480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0.14</w:t>
            </w:r>
          </w:p>
        </w:tc>
        <w:tc>
          <w:tcPr>
            <w:tcW w:w="795" w:type="dxa"/>
            <w:shd w:val="clear" w:color="auto" w:fill="auto"/>
            <w:tcMar>
              <w:top w:w="100" w:type="dxa"/>
              <w:left w:w="100" w:type="dxa"/>
              <w:bottom w:w="100" w:type="dxa"/>
              <w:right w:w="100" w:type="dxa"/>
            </w:tcMar>
          </w:tcPr>
          <w:p w14:paraId="5F238FE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c>
          <w:tcPr>
            <w:tcW w:w="825" w:type="dxa"/>
            <w:shd w:val="clear" w:color="auto" w:fill="auto"/>
            <w:tcMar>
              <w:top w:w="100" w:type="dxa"/>
              <w:left w:w="100" w:type="dxa"/>
              <w:bottom w:w="100" w:type="dxa"/>
              <w:right w:w="100" w:type="dxa"/>
            </w:tcMar>
          </w:tcPr>
          <w:p w14:paraId="725471A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0.89</w:t>
            </w:r>
          </w:p>
        </w:tc>
        <w:tc>
          <w:tcPr>
            <w:tcW w:w="705" w:type="dxa"/>
            <w:shd w:val="clear" w:color="auto" w:fill="auto"/>
            <w:tcMar>
              <w:top w:w="100" w:type="dxa"/>
              <w:left w:w="100" w:type="dxa"/>
              <w:bottom w:w="100" w:type="dxa"/>
              <w:right w:w="100" w:type="dxa"/>
            </w:tcMar>
          </w:tcPr>
          <w:p w14:paraId="2C98DA40"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0.45</w:t>
            </w:r>
          </w:p>
        </w:tc>
        <w:tc>
          <w:tcPr>
            <w:tcW w:w="705" w:type="dxa"/>
            <w:shd w:val="clear" w:color="auto" w:fill="auto"/>
            <w:tcMar>
              <w:top w:w="100" w:type="dxa"/>
              <w:left w:w="100" w:type="dxa"/>
              <w:bottom w:w="100" w:type="dxa"/>
              <w:right w:w="100" w:type="dxa"/>
            </w:tcMar>
          </w:tcPr>
          <w:p w14:paraId="7EF9A74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0.85</w:t>
            </w:r>
          </w:p>
        </w:tc>
        <w:tc>
          <w:tcPr>
            <w:tcW w:w="870" w:type="dxa"/>
            <w:shd w:val="clear" w:color="auto" w:fill="auto"/>
            <w:tcMar>
              <w:top w:w="100" w:type="dxa"/>
              <w:left w:w="100" w:type="dxa"/>
              <w:bottom w:w="100" w:type="dxa"/>
              <w:right w:w="100" w:type="dxa"/>
            </w:tcMar>
          </w:tcPr>
          <w:p w14:paraId="4A9373C9"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0.39</w:t>
            </w:r>
          </w:p>
        </w:tc>
        <w:tc>
          <w:tcPr>
            <w:tcW w:w="735" w:type="dxa"/>
            <w:shd w:val="clear" w:color="auto" w:fill="auto"/>
            <w:tcMar>
              <w:top w:w="100" w:type="dxa"/>
              <w:left w:w="100" w:type="dxa"/>
              <w:bottom w:w="100" w:type="dxa"/>
              <w:right w:w="100" w:type="dxa"/>
            </w:tcMar>
          </w:tcPr>
          <w:p w14:paraId="15CDBEF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0.03</w:t>
            </w:r>
          </w:p>
        </w:tc>
        <w:tc>
          <w:tcPr>
            <w:tcW w:w="735" w:type="dxa"/>
            <w:shd w:val="clear" w:color="auto" w:fill="auto"/>
            <w:tcMar>
              <w:top w:w="100" w:type="dxa"/>
              <w:left w:w="100" w:type="dxa"/>
              <w:bottom w:w="100" w:type="dxa"/>
              <w:right w:w="100" w:type="dxa"/>
            </w:tcMar>
          </w:tcPr>
          <w:p w14:paraId="1123AE2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0.49</w:t>
            </w:r>
          </w:p>
        </w:tc>
        <w:tc>
          <w:tcPr>
            <w:tcW w:w="780" w:type="dxa"/>
            <w:shd w:val="clear" w:color="auto" w:fill="auto"/>
            <w:tcMar>
              <w:top w:w="100" w:type="dxa"/>
              <w:left w:w="100" w:type="dxa"/>
              <w:bottom w:w="100" w:type="dxa"/>
              <w:right w:w="100" w:type="dxa"/>
            </w:tcMar>
          </w:tcPr>
          <w:p w14:paraId="20DCA5E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0.98</w:t>
            </w:r>
          </w:p>
        </w:tc>
        <w:tc>
          <w:tcPr>
            <w:tcW w:w="825" w:type="dxa"/>
            <w:shd w:val="clear" w:color="auto" w:fill="auto"/>
            <w:tcMar>
              <w:top w:w="100" w:type="dxa"/>
              <w:left w:w="100" w:type="dxa"/>
              <w:bottom w:w="100" w:type="dxa"/>
              <w:right w:w="100" w:type="dxa"/>
            </w:tcMar>
          </w:tcPr>
          <w:p w14:paraId="4BD6187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r>
    </w:tbl>
    <w:p w14:paraId="047900CE" w14:textId="77777777" w:rsidR="00183220" w:rsidRDefault="00846E55">
      <w:pPr>
        <w:jc w:val="center"/>
      </w:pPr>
      <w:r>
        <w:rPr>
          <w:b/>
        </w:rPr>
        <w:t xml:space="preserve">Appendix table 2. </w:t>
      </w:r>
      <w:r>
        <w:t>Estimated participants random effects on duration of brushing on the dental regions</w:t>
      </w:r>
    </w:p>
    <w:p w14:paraId="31208307" w14:textId="77777777" w:rsidR="00183220" w:rsidRDefault="00183220">
      <w:pPr>
        <w:rPr>
          <w:sz w:val="22"/>
          <w:szCs w:val="22"/>
        </w:rPr>
      </w:pPr>
    </w:p>
    <w:p w14:paraId="474F731E" w14:textId="77777777" w:rsidR="00183220" w:rsidRDefault="00846E55">
      <w:r>
        <w:t xml:space="preserve">We estimated standard deviations of </w:t>
      </w:r>
      <m:oMath>
        <m:sSup>
          <m:sSupPr>
            <m:ctrlPr>
              <w:rPr>
                <w:rFonts w:ascii="Cambria Math" w:hAnsi="Cambria Math"/>
                <w:sz w:val="22"/>
                <w:szCs w:val="22"/>
              </w:rPr>
            </m:ctrlPr>
          </m:sSupPr>
          <m:e>
            <m:sSub>
              <m:sSubPr>
                <m:ctrlPr>
                  <w:rPr>
                    <w:rFonts w:ascii="Cambria Math" w:hAnsi="Cambria Math"/>
                  </w:rPr>
                </m:ctrlPr>
              </m:sSubPr>
              <m:e>
                <m:acc>
                  <m:accPr>
                    <m:ctrlPr>
                      <w:rPr>
                        <w:rFonts w:ascii="Cambria Math" w:hAnsi="Cambria Math"/>
                        <w:sz w:val="22"/>
                        <w:szCs w:val="22"/>
                      </w:rPr>
                    </m:ctrlPr>
                  </m:accPr>
                  <m:e>
                    <m:r>
                      <w:rPr>
                        <w:rFonts w:ascii="Cambria Math" w:hAnsi="Cambria Math"/>
                        <w:sz w:val="22"/>
                        <w:szCs w:val="22"/>
                      </w:rPr>
                      <m:t xml:space="preserve"> </m:t>
                    </m:r>
                  </m:e>
                </m:acc>
                <m:r>
                  <w:rPr>
                    <w:rFonts w:ascii="Cambria Math" w:hAnsi="Cambria Math"/>
                    <w:sz w:val="22"/>
                    <w:szCs w:val="22"/>
                  </w:rPr>
                  <m:t>σ</m:t>
                </m:r>
              </m:e>
              <m:sub>
                <m:r>
                  <w:rPr>
                    <w:rFonts w:ascii="Cambria Math" w:hAnsi="Cambria Math"/>
                    <w:sz w:val="22"/>
                    <w:szCs w:val="22"/>
                  </w:rPr>
                  <m:t>α</m:t>
                </m:r>
              </m:sub>
            </m:sSub>
            <m:r>
              <w:rPr>
                <w:rFonts w:ascii="Cambria Math" w:hAnsi="Cambria Math"/>
                <w:sz w:val="22"/>
                <w:szCs w:val="22"/>
              </w:rPr>
              <m:t>=</m:t>
            </m:r>
          </m:e>
          <m:sup/>
        </m:sSup>
      </m:oMath>
      <w:r>
        <w:t xml:space="preserve">0.274 and </w:t>
      </w:r>
      <m:oMath>
        <m:sSup>
          <m:sSupPr>
            <m:ctrlPr>
              <w:rPr>
                <w:rFonts w:ascii="Cambria Math" w:hAnsi="Cambria Math"/>
              </w:rPr>
            </m:ctrlPr>
          </m:sSupPr>
          <m:e>
            <m:sSub>
              <m:sSubPr>
                <m:ctrlPr>
                  <w:rPr>
                    <w:rFonts w:ascii="Cambria Math" w:hAnsi="Cambria Math"/>
                  </w:rPr>
                </m:ctrlPr>
              </m:sSubPr>
              <m:e>
                <m:acc>
                  <m:accPr>
                    <m:ctrlPr>
                      <w:rPr>
                        <w:rFonts w:ascii="Cambria Math" w:hAnsi="Cambria Math"/>
                        <w:sz w:val="22"/>
                        <w:szCs w:val="22"/>
                      </w:rPr>
                    </m:ctrlPr>
                  </m:accPr>
                  <m:e>
                    <m:r>
                      <w:rPr>
                        <w:rFonts w:ascii="Cambria Math" w:hAnsi="Cambria Math"/>
                        <w:sz w:val="22"/>
                        <w:szCs w:val="22"/>
                      </w:rPr>
                      <m:t xml:space="preserve"> </m:t>
                    </m:r>
                  </m:e>
                </m:acc>
                <m:r>
                  <w:rPr>
                    <w:rFonts w:ascii="Cambria Math" w:hAnsi="Cambria Math"/>
                    <w:sz w:val="22"/>
                    <w:szCs w:val="22"/>
                  </w:rPr>
                  <m:t>σ</m:t>
                </m:r>
              </m:e>
              <m:sub>
                <m:r>
                  <w:rPr>
                    <w:rFonts w:ascii="Cambria Math" w:hAnsi="Cambria Math"/>
                    <w:sz w:val="22"/>
                    <w:szCs w:val="22"/>
                  </w:rPr>
                  <m:t>γ</m:t>
                </m:r>
              </m:sub>
            </m:sSub>
          </m:e>
          <m:sup/>
        </m:sSup>
      </m:oMath>
      <w:r>
        <w:rPr>
          <w:sz w:val="22"/>
          <w:szCs w:val="22"/>
        </w:rPr>
        <w:t xml:space="preserve">= </w:t>
      </w:r>
      <w:r>
        <w:t>0.242 for participants and sessions random effects, respectively. Random effects for some participants -- particularly for participants 1, 2, 5, and 13 -- are significant considering the P-values presented in Appendix table 2. Also, random effects for some sessions are significant -- for instance session 5 of participant 2 -- but due to the huge number of such coefficients (130 coefficients) we avoid presenting them here. These results indicate a substantial inter-subject and intra-subject variability in brushing durations on dental regions.</w:t>
      </w:r>
    </w:p>
    <w:p w14:paraId="4E001BFE" w14:textId="77777777" w:rsidR="00183220" w:rsidRDefault="00846E55">
      <w:r>
        <w:t xml:space="preserve">Also, by fitting a fixed-effects model we find coefficients that are close enough to the coefficients estimated in the mixed-effects model and hence using the Hausman test [citation needed], removing the random effects and using the fixed-effects model is justified. </w:t>
      </w:r>
    </w:p>
    <w:p w14:paraId="753EADCC" w14:textId="77777777" w:rsidR="00183220" w:rsidRDefault="00846E55">
      <w:r>
        <w:t xml:space="preserve">However, if we look at the distribution of the brushing duration on any region as shown in Appendix figure 1 (for the </w:t>
      </w:r>
      <w:proofErr w:type="spellStart"/>
      <w:r>
        <w:t>MaxRO</w:t>
      </w:r>
      <w:proofErr w:type="spellEnd"/>
      <w:r>
        <w:t xml:space="preserve"> dental region), it has an inflation at zero since some regions are skipped in some brushing sessions. </w:t>
      </w:r>
    </w:p>
    <w:p w14:paraId="009E52BD" w14:textId="77777777" w:rsidR="00183220" w:rsidRDefault="00183220"/>
    <w:p w14:paraId="54D8D83A" w14:textId="77777777" w:rsidR="00183220" w:rsidRDefault="00846E55">
      <w:pPr>
        <w:jc w:val="center"/>
      </w:pPr>
      <w:r>
        <w:rPr>
          <w:noProof/>
          <w:lang w:val="en-US"/>
        </w:rPr>
        <w:drawing>
          <wp:inline distT="114300" distB="114300" distL="114300" distR="114300" wp14:anchorId="2F315D84" wp14:editId="13DD694C">
            <wp:extent cx="4014788" cy="287236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8"/>
                    <a:srcRect/>
                    <a:stretch>
                      <a:fillRect/>
                    </a:stretch>
                  </pic:blipFill>
                  <pic:spPr>
                    <a:xfrm>
                      <a:off x="0" y="0"/>
                      <a:ext cx="4014788" cy="2872368"/>
                    </a:xfrm>
                    <a:prstGeom prst="rect">
                      <a:avLst/>
                    </a:prstGeom>
                    <a:ln/>
                  </pic:spPr>
                </pic:pic>
              </a:graphicData>
            </a:graphic>
          </wp:inline>
        </w:drawing>
      </w:r>
    </w:p>
    <w:p w14:paraId="1DEC126C" w14:textId="77777777" w:rsidR="00183220" w:rsidRDefault="00846E55">
      <w:pPr>
        <w:jc w:val="center"/>
      </w:pPr>
      <w:r>
        <w:t xml:space="preserve">   Appendix </w:t>
      </w:r>
      <w:r>
        <w:rPr>
          <w:b/>
        </w:rPr>
        <w:t xml:space="preserve">figure 1. </w:t>
      </w:r>
      <w:r>
        <w:t xml:space="preserve">Distribution of duration (# of samples) spent on </w:t>
      </w:r>
      <w:proofErr w:type="spellStart"/>
      <w:r>
        <w:t>MaxRO</w:t>
      </w:r>
      <w:proofErr w:type="spellEnd"/>
    </w:p>
    <w:p w14:paraId="048B8704" w14:textId="77777777" w:rsidR="00183220" w:rsidRDefault="00846E55">
      <w:r>
        <w:t xml:space="preserve">As a result, we also fitted a zero-inflated </w:t>
      </w:r>
      <w:proofErr w:type="spellStart"/>
      <w:r>
        <w:t>poisson</w:t>
      </w:r>
      <w:proofErr w:type="spellEnd"/>
      <w:r>
        <w:t xml:space="preserve"> fixed-effects model defined as follows using the </w:t>
      </w:r>
      <w:proofErr w:type="spellStart"/>
      <w:r>
        <w:t>matlab</w:t>
      </w:r>
      <w:proofErr w:type="spellEnd"/>
      <w:r>
        <w:t xml:space="preserve"> package in [citation needed]:</w:t>
      </w:r>
    </w:p>
    <w:p w14:paraId="77C74664" w14:textId="77777777" w:rsidR="00183220" w:rsidRDefault="000C293E">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r>
          <w:rPr>
            <w:rFonts w:ascii="Cambria Math" w:hAnsi="Cambria Math"/>
          </w:rPr>
          <m:t xml:space="preserve">{ 0 with probability </m:t>
        </m:r>
        <m:sSub>
          <m:sSubPr>
            <m:ctrlPr>
              <w:rPr>
                <w:rFonts w:ascii="Cambria Math" w:hAnsi="Cambria Math"/>
              </w:rPr>
            </m:ctrlPr>
          </m:sSubPr>
          <m:e>
            <m:r>
              <w:rPr>
                <w:rFonts w:ascii="Cambria Math" w:hAnsi="Cambria Math"/>
              </w:rPr>
              <m:t>p</m:t>
            </m:r>
          </m:e>
          <m:sub>
            <m:r>
              <w:rPr>
                <w:rFonts w:ascii="Cambria Math" w:hAnsi="Cambria Math"/>
              </w:rPr>
              <m:t>ijk</m:t>
            </m:r>
          </m:sub>
        </m:sSub>
        <m:r>
          <w:rPr>
            <w:rFonts w:ascii="Cambria Math" w:hAnsi="Cambria Math"/>
          </w:rPr>
          <m:t xml:space="preserve"> ; </m:t>
        </m:r>
        <m:r>
          <w:rPr>
            <w:rFonts w:ascii="Cambria Math" w:hAnsi="Cambria Math"/>
            <w:sz w:val="22"/>
            <w:szCs w:val="22"/>
          </w:rPr>
          <m:t>Pois (</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ijk</m:t>
            </m:r>
          </m:sub>
        </m:sSub>
        <m:r>
          <w:rPr>
            <w:rFonts w:ascii="Cambria Math" w:hAnsi="Cambria Math"/>
            <w:sz w:val="22"/>
            <w:szCs w:val="22"/>
          </w:rPr>
          <m:t>) with probability 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ijk</m:t>
            </m:r>
          </m:sub>
        </m:sSub>
        <m:r>
          <w:rPr>
            <w:rFonts w:ascii="Cambria Math" w:hAnsi="Cambria Math"/>
            <w:sz w:val="22"/>
            <w:szCs w:val="22"/>
          </w:rPr>
          <m:t>}</m:t>
        </m:r>
      </m:oMath>
      <w:r w:rsidR="00846E55">
        <w:t xml:space="preserve">      (eq. 4)</w:t>
      </w:r>
    </w:p>
    <w:p w14:paraId="32E47565" w14:textId="77777777" w:rsidR="00183220" w:rsidRDefault="00846E55">
      <w:pPr>
        <w:rPr>
          <w:sz w:val="22"/>
          <w:szCs w:val="22"/>
        </w:rPr>
      </w:pPr>
      <m:oMath>
        <m:r>
          <w:rPr>
            <w:rFonts w:ascii="Cambria Math" w:hAnsi="Cambria Math"/>
            <w:sz w:val="22"/>
            <w:szCs w:val="22"/>
          </w:rPr>
          <m:t>log(</m:t>
        </m:r>
        <m:r>
          <m:rPr>
            <m:scr m:val="double-struck"/>
          </m:rPr>
          <w:rPr>
            <w:rFonts w:ascii="Cambria Math" w:hAnsi="Cambria Math"/>
            <w:sz w:val="22"/>
            <w:szCs w:val="22"/>
          </w:rPr>
          <m:t>E(</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r>
          <w:rPr>
            <w:rFonts w:ascii="Cambria Math" w:hAnsi="Cambria Math"/>
            <w:sz w:val="22"/>
            <w:szCs w:val="22"/>
          </w:rPr>
          <m:t>))  = log(</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ijk</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M</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{k</m:t>
            </m:r>
            <m:r>
              <m:rPr>
                <m:scr m:val="script"/>
              </m:rPr>
              <w:rPr>
                <w:rFonts w:ascii="Cambria Math" w:hAnsi="Cambria Math"/>
                <w:sz w:val="22"/>
                <w:szCs w:val="22"/>
              </w:rPr>
              <m:t xml:space="preserve"> ∈ M}</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A</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 xml:space="preserve">{k ∈ </m:t>
            </m:r>
            <m:r>
              <m:rPr>
                <m:scr m:val="script"/>
              </m:rP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G</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 xml:space="preserve">{k ∈ </m:t>
            </m:r>
            <m:r>
              <m:rPr>
                <m:scr m:val="script"/>
              </m:rPr>
              <w:rPr>
                <w:rFonts w:ascii="Cambria Math" w:hAnsi="Cambria Math"/>
                <w:sz w:val="22"/>
                <w:szCs w:val="22"/>
              </w:rPr>
              <m:t>G}</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O</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 xml:space="preserve">{k ∈ </m:t>
            </m:r>
            <m:r>
              <m:rPr>
                <m:scr m:val="script"/>
              </m:rPr>
              <w:rPr>
                <w:rFonts w:ascii="Cambria Math" w:hAnsi="Cambria Math"/>
                <w:sz w:val="22"/>
                <w:szCs w:val="22"/>
              </w:rPr>
              <m:t>O}</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{k</m:t>
            </m:r>
            <m:r>
              <m:rPr>
                <m:scr m:val="script"/>
              </m:rPr>
              <w:rPr>
                <w:rFonts w:ascii="Cambria Math" w:hAnsi="Cambria Math"/>
                <w:sz w:val="22"/>
                <w:szCs w:val="22"/>
              </w:rPr>
              <m:t xml:space="preserve"> ∈ L}</m:t>
            </m:r>
          </m:sub>
        </m:sSub>
      </m:oMath>
      <w:r>
        <w:rPr>
          <w:sz w:val="22"/>
          <w:szCs w:val="22"/>
        </w:rPr>
        <w:t xml:space="preserve"> </w:t>
      </w:r>
    </w:p>
    <w:p w14:paraId="01788254" w14:textId="77777777" w:rsidR="00183220" w:rsidRDefault="00846E55">
      <w:pPr>
        <w:ind w:left="7920" w:firstLine="720"/>
      </w:pPr>
      <w:r>
        <w:lastRenderedPageBreak/>
        <w:t>(eq. 5)</w:t>
      </w:r>
    </w:p>
    <w:p w14:paraId="072C93CE" w14:textId="77777777" w:rsidR="00183220" w:rsidRDefault="00846E55">
      <m:oMath>
        <m:r>
          <w:rPr>
            <w:rFonts w:ascii="Cambria Math" w:hAnsi="Cambria Math"/>
          </w:rPr>
          <m:t>logit (</m:t>
        </m:r>
        <m:sSub>
          <m:sSubPr>
            <m:ctrlPr>
              <w:rPr>
                <w:rFonts w:ascii="Cambria Math" w:hAnsi="Cambria Math"/>
              </w:rPr>
            </m:ctrlPr>
          </m:sSubPr>
          <m:e>
            <m:r>
              <w:rPr>
                <w:rFonts w:ascii="Cambria Math" w:hAnsi="Cambria Math"/>
              </w:rPr>
              <m:t>p</m:t>
            </m:r>
          </m:e>
          <m:sub>
            <m:r>
              <w:rPr>
                <w:rFonts w:ascii="Cambria Math" w:hAnsi="Cambria Math"/>
              </w:rPr>
              <m:t>ijk</m:t>
            </m:r>
          </m:sub>
        </m:sSub>
        <m:r>
          <w:rPr>
            <w:rFonts w:ascii="Cambria Math" w:hAnsi="Cambria Math"/>
          </w:rPr>
          <m:t>) = -τ ln (</m:t>
        </m:r>
        <m:sSub>
          <m:sSubPr>
            <m:ctrlPr>
              <w:rPr>
                <w:rFonts w:ascii="Cambria Math" w:hAnsi="Cambria Math"/>
              </w:rPr>
            </m:ctrlPr>
          </m:sSubPr>
          <m:e>
            <m:r>
              <w:rPr>
                <w:rFonts w:ascii="Cambria Math" w:hAnsi="Cambria Math"/>
              </w:rPr>
              <m:t>λ</m:t>
            </m:r>
          </m:e>
          <m:sub>
            <m:r>
              <w:rPr>
                <w:rFonts w:ascii="Cambria Math" w:hAnsi="Cambria Math"/>
              </w:rPr>
              <m:t>ijk</m:t>
            </m:r>
          </m:sub>
        </m:sSub>
        <m:r>
          <w:rPr>
            <w:rFonts w:ascii="Cambria Math" w:hAnsi="Cambria Math"/>
          </w:rPr>
          <m:t>)</m:t>
        </m:r>
      </m:oMath>
      <w:r>
        <w:t xml:space="preserve">    (eq. 6)</w:t>
      </w:r>
    </w:p>
    <w:p w14:paraId="542EFDA8" w14:textId="77777777" w:rsidR="00183220" w:rsidRDefault="00846E55">
      <w:r>
        <w:t xml:space="preserve">The estimated coefficients are presented in Appendix table 3. All the coefficients except for </w:t>
      </w:r>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w:r>
        <w:t xml:space="preserve"> and </w:t>
      </w:r>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w:r>
        <w:rPr>
          <w:sz w:val="22"/>
          <w:szCs w:val="22"/>
        </w:rPr>
        <w:t xml:space="preserve"> </w:t>
      </w:r>
      <w:r>
        <w:t xml:space="preserve">are still significant, confirming our results from the Poisson mixed-effects model. For comparison between brushing the dental regions on the right side versus the left or anterior side of the mouth, our tests do not produce a significant result and hence we cannot state a conclusion about that.  </w:t>
      </w:r>
    </w:p>
    <w:p w14:paraId="29C607BD" w14:textId="77777777" w:rsidR="00183220" w:rsidRDefault="0018322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83220" w14:paraId="47CD4F15" w14:textId="77777777">
        <w:tc>
          <w:tcPr>
            <w:tcW w:w="1170" w:type="dxa"/>
            <w:shd w:val="clear" w:color="auto" w:fill="auto"/>
            <w:tcMar>
              <w:top w:w="100" w:type="dxa"/>
              <w:left w:w="100" w:type="dxa"/>
              <w:bottom w:w="100" w:type="dxa"/>
              <w:right w:w="100" w:type="dxa"/>
            </w:tcMar>
          </w:tcPr>
          <w:p w14:paraId="2D239675" w14:textId="77777777" w:rsidR="00183220" w:rsidRDefault="00846E55">
            <w:pPr>
              <w:widowControl w:val="0"/>
              <w:pBdr>
                <w:top w:val="nil"/>
                <w:left w:val="nil"/>
                <w:bottom w:val="nil"/>
                <w:right w:val="nil"/>
                <w:between w:val="nil"/>
              </w:pBdr>
              <w:spacing w:after="0" w:line="240" w:lineRule="auto"/>
              <w:jc w:val="left"/>
            </w:pPr>
            <w:r>
              <w:t>Variable name</w:t>
            </w:r>
          </w:p>
        </w:tc>
        <w:tc>
          <w:tcPr>
            <w:tcW w:w="1170" w:type="dxa"/>
            <w:shd w:val="clear" w:color="auto" w:fill="auto"/>
            <w:tcMar>
              <w:top w:w="100" w:type="dxa"/>
              <w:left w:w="100" w:type="dxa"/>
              <w:bottom w:w="100" w:type="dxa"/>
              <w:right w:w="100" w:type="dxa"/>
            </w:tcMar>
          </w:tcPr>
          <w:p w14:paraId="494FD434" w14:textId="77777777" w:rsidR="00183220" w:rsidRDefault="00846E55">
            <m:oMathPara>
              <m:oMath>
                <m:r>
                  <w:rPr>
                    <w:rFonts w:ascii="Cambria Math" w:hAnsi="Cambria Math"/>
                  </w:rPr>
                  <m:t>τ</m:t>
                </m:r>
              </m:oMath>
            </m:oMathPara>
          </w:p>
        </w:tc>
        <w:tc>
          <w:tcPr>
            <w:tcW w:w="1170" w:type="dxa"/>
            <w:shd w:val="clear" w:color="auto" w:fill="auto"/>
            <w:tcMar>
              <w:top w:w="100" w:type="dxa"/>
              <w:left w:w="100" w:type="dxa"/>
              <w:bottom w:w="100" w:type="dxa"/>
              <w:right w:w="100" w:type="dxa"/>
            </w:tcMar>
          </w:tcPr>
          <w:p w14:paraId="168CB698" w14:textId="77777777" w:rsidR="00183220" w:rsidRDefault="000C293E">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0</m:t>
                    </m:r>
                  </m:sub>
                </m:sSub>
              </m:oMath>
            </m:oMathPara>
          </w:p>
        </w:tc>
        <w:tc>
          <w:tcPr>
            <w:tcW w:w="1170" w:type="dxa"/>
            <w:shd w:val="clear" w:color="auto" w:fill="auto"/>
            <w:tcMar>
              <w:top w:w="100" w:type="dxa"/>
              <w:left w:w="100" w:type="dxa"/>
              <w:bottom w:w="100" w:type="dxa"/>
              <w:right w:w="100" w:type="dxa"/>
            </w:tcMar>
          </w:tcPr>
          <w:p w14:paraId="2F45A7AE" w14:textId="77777777" w:rsidR="00183220" w:rsidRDefault="000C293E">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sub>
                </m:sSub>
              </m:oMath>
            </m:oMathPara>
          </w:p>
        </w:tc>
        <w:tc>
          <w:tcPr>
            <w:tcW w:w="1170" w:type="dxa"/>
            <w:shd w:val="clear" w:color="auto" w:fill="auto"/>
            <w:tcMar>
              <w:top w:w="100" w:type="dxa"/>
              <w:left w:w="100" w:type="dxa"/>
              <w:bottom w:w="100" w:type="dxa"/>
              <w:right w:w="100" w:type="dxa"/>
            </w:tcMar>
          </w:tcPr>
          <w:p w14:paraId="1E3E9C79"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m:oMathPara>
          </w:p>
        </w:tc>
        <w:tc>
          <w:tcPr>
            <w:tcW w:w="1170" w:type="dxa"/>
            <w:shd w:val="clear" w:color="auto" w:fill="auto"/>
            <w:tcMar>
              <w:top w:w="100" w:type="dxa"/>
              <w:left w:w="100" w:type="dxa"/>
              <w:bottom w:w="100" w:type="dxa"/>
              <w:right w:w="100" w:type="dxa"/>
            </w:tcMar>
          </w:tcPr>
          <w:p w14:paraId="630594C3"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m:oMathPara>
          </w:p>
        </w:tc>
        <w:tc>
          <w:tcPr>
            <w:tcW w:w="1170" w:type="dxa"/>
            <w:shd w:val="clear" w:color="auto" w:fill="auto"/>
            <w:tcMar>
              <w:top w:w="100" w:type="dxa"/>
              <w:left w:w="100" w:type="dxa"/>
              <w:bottom w:w="100" w:type="dxa"/>
              <w:right w:w="100" w:type="dxa"/>
            </w:tcMar>
          </w:tcPr>
          <w:p w14:paraId="6828EFA1"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L</m:t>
                    </m:r>
                  </m:sub>
                </m:sSub>
              </m:oMath>
            </m:oMathPara>
          </w:p>
        </w:tc>
        <w:tc>
          <w:tcPr>
            <w:tcW w:w="1170" w:type="dxa"/>
            <w:shd w:val="clear" w:color="auto" w:fill="auto"/>
            <w:tcMar>
              <w:top w:w="100" w:type="dxa"/>
              <w:left w:w="100" w:type="dxa"/>
              <w:bottom w:w="100" w:type="dxa"/>
              <w:right w:w="100" w:type="dxa"/>
            </w:tcMar>
          </w:tcPr>
          <w:p w14:paraId="057DD7D2"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O</m:t>
                    </m:r>
                  </m:sub>
                </m:sSub>
              </m:oMath>
            </m:oMathPara>
          </w:p>
        </w:tc>
      </w:tr>
      <w:tr w:rsidR="00183220" w14:paraId="6D17EB26" w14:textId="77777777">
        <w:tc>
          <w:tcPr>
            <w:tcW w:w="1170" w:type="dxa"/>
            <w:shd w:val="clear" w:color="auto" w:fill="auto"/>
            <w:tcMar>
              <w:top w:w="100" w:type="dxa"/>
              <w:left w:w="100" w:type="dxa"/>
              <w:bottom w:w="100" w:type="dxa"/>
              <w:right w:w="100" w:type="dxa"/>
            </w:tcMar>
          </w:tcPr>
          <w:p w14:paraId="2A5FB085" w14:textId="77777777" w:rsidR="00183220" w:rsidRDefault="00846E55">
            <w:pPr>
              <w:widowControl w:val="0"/>
              <w:pBdr>
                <w:top w:val="nil"/>
                <w:left w:val="nil"/>
                <w:bottom w:val="nil"/>
                <w:right w:val="nil"/>
                <w:between w:val="nil"/>
              </w:pBdr>
              <w:spacing w:after="0" w:line="240" w:lineRule="auto"/>
              <w:jc w:val="left"/>
            </w:pPr>
            <w:r>
              <w:t>Estimate</w:t>
            </w:r>
          </w:p>
        </w:tc>
        <w:tc>
          <w:tcPr>
            <w:tcW w:w="1170" w:type="dxa"/>
            <w:shd w:val="clear" w:color="auto" w:fill="auto"/>
            <w:tcMar>
              <w:top w:w="100" w:type="dxa"/>
              <w:left w:w="100" w:type="dxa"/>
              <w:bottom w:w="100" w:type="dxa"/>
              <w:right w:w="100" w:type="dxa"/>
            </w:tcMar>
          </w:tcPr>
          <w:p w14:paraId="3403BAA1" w14:textId="77777777" w:rsidR="00183220" w:rsidRDefault="00846E55">
            <w:pPr>
              <w:widowControl w:val="0"/>
              <w:pBdr>
                <w:top w:val="nil"/>
                <w:left w:val="nil"/>
                <w:bottom w:val="nil"/>
                <w:right w:val="nil"/>
                <w:between w:val="nil"/>
              </w:pBdr>
              <w:spacing w:after="0" w:line="240" w:lineRule="auto"/>
              <w:jc w:val="left"/>
            </w:pPr>
            <w:r>
              <w:t>0.206</w:t>
            </w:r>
          </w:p>
        </w:tc>
        <w:tc>
          <w:tcPr>
            <w:tcW w:w="1170" w:type="dxa"/>
            <w:shd w:val="clear" w:color="auto" w:fill="auto"/>
            <w:tcMar>
              <w:top w:w="100" w:type="dxa"/>
              <w:left w:w="100" w:type="dxa"/>
              <w:bottom w:w="100" w:type="dxa"/>
              <w:right w:w="100" w:type="dxa"/>
            </w:tcMar>
          </w:tcPr>
          <w:p w14:paraId="0E1B83F0" w14:textId="77777777" w:rsidR="00183220" w:rsidRDefault="00846E55">
            <w:pPr>
              <w:widowControl w:val="0"/>
              <w:pBdr>
                <w:top w:val="nil"/>
                <w:left w:val="nil"/>
                <w:bottom w:val="nil"/>
                <w:right w:val="nil"/>
                <w:between w:val="nil"/>
              </w:pBdr>
              <w:spacing w:after="0" w:line="240" w:lineRule="auto"/>
              <w:jc w:val="left"/>
            </w:pPr>
            <w:r>
              <w:t>5.367</w:t>
            </w:r>
          </w:p>
        </w:tc>
        <w:tc>
          <w:tcPr>
            <w:tcW w:w="1170" w:type="dxa"/>
            <w:shd w:val="clear" w:color="auto" w:fill="auto"/>
            <w:tcMar>
              <w:top w:w="100" w:type="dxa"/>
              <w:left w:w="100" w:type="dxa"/>
              <w:bottom w:w="100" w:type="dxa"/>
              <w:right w:w="100" w:type="dxa"/>
            </w:tcMar>
          </w:tcPr>
          <w:p w14:paraId="50A152AC" w14:textId="77777777" w:rsidR="00183220" w:rsidRDefault="00846E55">
            <w:pPr>
              <w:widowControl w:val="0"/>
              <w:pBdr>
                <w:top w:val="nil"/>
                <w:left w:val="nil"/>
                <w:bottom w:val="nil"/>
                <w:right w:val="nil"/>
                <w:between w:val="nil"/>
              </w:pBdr>
              <w:spacing w:after="0" w:line="240" w:lineRule="auto"/>
              <w:jc w:val="left"/>
            </w:pPr>
            <w:r>
              <w:t>0.119</w:t>
            </w:r>
          </w:p>
        </w:tc>
        <w:tc>
          <w:tcPr>
            <w:tcW w:w="1170" w:type="dxa"/>
            <w:shd w:val="clear" w:color="auto" w:fill="auto"/>
            <w:tcMar>
              <w:top w:w="100" w:type="dxa"/>
              <w:left w:w="100" w:type="dxa"/>
              <w:bottom w:w="100" w:type="dxa"/>
              <w:right w:w="100" w:type="dxa"/>
            </w:tcMar>
          </w:tcPr>
          <w:p w14:paraId="57ED6B12" w14:textId="77777777" w:rsidR="00183220" w:rsidRDefault="00846E55">
            <w:pPr>
              <w:widowControl w:val="0"/>
              <w:pBdr>
                <w:top w:val="nil"/>
                <w:left w:val="nil"/>
                <w:bottom w:val="nil"/>
                <w:right w:val="nil"/>
                <w:between w:val="nil"/>
              </w:pBdr>
              <w:spacing w:after="0" w:line="240" w:lineRule="auto"/>
              <w:jc w:val="left"/>
            </w:pPr>
            <w:r>
              <w:t>-0.030</w:t>
            </w:r>
          </w:p>
        </w:tc>
        <w:tc>
          <w:tcPr>
            <w:tcW w:w="1170" w:type="dxa"/>
            <w:shd w:val="clear" w:color="auto" w:fill="auto"/>
            <w:tcMar>
              <w:top w:w="100" w:type="dxa"/>
              <w:left w:w="100" w:type="dxa"/>
              <w:bottom w:w="100" w:type="dxa"/>
              <w:right w:w="100" w:type="dxa"/>
            </w:tcMar>
          </w:tcPr>
          <w:p w14:paraId="4A318288" w14:textId="77777777" w:rsidR="00183220" w:rsidRDefault="00846E55">
            <w:pPr>
              <w:widowControl w:val="0"/>
              <w:pBdr>
                <w:top w:val="nil"/>
                <w:left w:val="nil"/>
                <w:bottom w:val="nil"/>
                <w:right w:val="nil"/>
                <w:between w:val="nil"/>
              </w:pBdr>
              <w:spacing w:after="0" w:line="240" w:lineRule="auto"/>
              <w:jc w:val="left"/>
            </w:pPr>
            <w:r>
              <w:t>-0.020</w:t>
            </w:r>
          </w:p>
        </w:tc>
        <w:tc>
          <w:tcPr>
            <w:tcW w:w="1170" w:type="dxa"/>
            <w:shd w:val="clear" w:color="auto" w:fill="auto"/>
            <w:tcMar>
              <w:top w:w="100" w:type="dxa"/>
              <w:left w:w="100" w:type="dxa"/>
              <w:bottom w:w="100" w:type="dxa"/>
              <w:right w:w="100" w:type="dxa"/>
            </w:tcMar>
          </w:tcPr>
          <w:p w14:paraId="686971F2" w14:textId="77777777" w:rsidR="00183220" w:rsidRDefault="00846E55">
            <w:pPr>
              <w:widowControl w:val="0"/>
              <w:pBdr>
                <w:top w:val="nil"/>
                <w:left w:val="nil"/>
                <w:bottom w:val="nil"/>
                <w:right w:val="nil"/>
                <w:between w:val="nil"/>
              </w:pBdr>
              <w:spacing w:after="0" w:line="240" w:lineRule="auto"/>
              <w:jc w:val="left"/>
            </w:pPr>
            <w:r>
              <w:t>-0.492</w:t>
            </w:r>
          </w:p>
        </w:tc>
        <w:tc>
          <w:tcPr>
            <w:tcW w:w="1170" w:type="dxa"/>
            <w:shd w:val="clear" w:color="auto" w:fill="auto"/>
            <w:tcMar>
              <w:top w:w="100" w:type="dxa"/>
              <w:left w:w="100" w:type="dxa"/>
              <w:bottom w:w="100" w:type="dxa"/>
              <w:right w:w="100" w:type="dxa"/>
            </w:tcMar>
          </w:tcPr>
          <w:p w14:paraId="30454940" w14:textId="77777777" w:rsidR="00183220" w:rsidRDefault="00846E55">
            <w:pPr>
              <w:widowControl w:val="0"/>
              <w:pBdr>
                <w:top w:val="nil"/>
                <w:left w:val="nil"/>
                <w:bottom w:val="nil"/>
                <w:right w:val="nil"/>
                <w:between w:val="nil"/>
              </w:pBdr>
              <w:spacing w:after="0" w:line="240" w:lineRule="auto"/>
              <w:jc w:val="left"/>
            </w:pPr>
            <w:r>
              <w:t>-0.571</w:t>
            </w:r>
          </w:p>
        </w:tc>
      </w:tr>
      <w:tr w:rsidR="00183220" w14:paraId="7CD1887E" w14:textId="77777777">
        <w:tc>
          <w:tcPr>
            <w:tcW w:w="1170" w:type="dxa"/>
            <w:shd w:val="clear" w:color="auto" w:fill="auto"/>
            <w:tcMar>
              <w:top w:w="100" w:type="dxa"/>
              <w:left w:w="100" w:type="dxa"/>
              <w:bottom w:w="100" w:type="dxa"/>
              <w:right w:w="100" w:type="dxa"/>
            </w:tcMar>
          </w:tcPr>
          <w:p w14:paraId="49A4F4E9" w14:textId="77777777" w:rsidR="00183220" w:rsidRDefault="00846E55">
            <w:pPr>
              <w:widowControl w:val="0"/>
              <w:pBdr>
                <w:top w:val="nil"/>
                <w:left w:val="nil"/>
                <w:bottom w:val="nil"/>
                <w:right w:val="nil"/>
                <w:between w:val="nil"/>
              </w:pBdr>
              <w:spacing w:after="0" w:line="240" w:lineRule="auto"/>
              <w:jc w:val="left"/>
            </w:pPr>
            <w:r>
              <w:t>P-value</w:t>
            </w:r>
          </w:p>
        </w:tc>
        <w:tc>
          <w:tcPr>
            <w:tcW w:w="1170" w:type="dxa"/>
            <w:shd w:val="clear" w:color="auto" w:fill="auto"/>
            <w:tcMar>
              <w:top w:w="100" w:type="dxa"/>
              <w:left w:w="100" w:type="dxa"/>
              <w:bottom w:w="100" w:type="dxa"/>
              <w:right w:w="100" w:type="dxa"/>
            </w:tcMar>
          </w:tcPr>
          <w:p w14:paraId="58545BE5" w14:textId="77777777" w:rsidR="00183220" w:rsidRDefault="00846E55">
            <w:pPr>
              <w:widowControl w:val="0"/>
              <w:pBdr>
                <w:top w:val="nil"/>
                <w:left w:val="nil"/>
                <w:bottom w:val="nil"/>
                <w:right w:val="nil"/>
                <w:between w:val="nil"/>
              </w:pBdr>
              <w:spacing w:after="0" w:line="240" w:lineRule="auto"/>
              <w:jc w:val="left"/>
            </w:pPr>
            <w:r>
              <w:t>&lt;0.001</w:t>
            </w:r>
          </w:p>
        </w:tc>
        <w:tc>
          <w:tcPr>
            <w:tcW w:w="1170" w:type="dxa"/>
            <w:shd w:val="clear" w:color="auto" w:fill="auto"/>
            <w:tcMar>
              <w:top w:w="100" w:type="dxa"/>
              <w:left w:w="100" w:type="dxa"/>
              <w:bottom w:w="100" w:type="dxa"/>
              <w:right w:w="100" w:type="dxa"/>
            </w:tcMar>
          </w:tcPr>
          <w:p w14:paraId="37564472" w14:textId="77777777" w:rsidR="00183220" w:rsidRDefault="00846E55">
            <w:pPr>
              <w:widowControl w:val="0"/>
              <w:pBdr>
                <w:top w:val="nil"/>
                <w:left w:val="nil"/>
                <w:bottom w:val="nil"/>
                <w:right w:val="nil"/>
                <w:between w:val="nil"/>
              </w:pBdr>
              <w:spacing w:after="0" w:line="240" w:lineRule="auto"/>
              <w:jc w:val="left"/>
            </w:pPr>
            <w:r>
              <w:t>&lt;0.001</w:t>
            </w:r>
          </w:p>
        </w:tc>
        <w:tc>
          <w:tcPr>
            <w:tcW w:w="1170" w:type="dxa"/>
            <w:shd w:val="clear" w:color="auto" w:fill="auto"/>
            <w:tcMar>
              <w:top w:w="100" w:type="dxa"/>
              <w:left w:w="100" w:type="dxa"/>
              <w:bottom w:w="100" w:type="dxa"/>
              <w:right w:w="100" w:type="dxa"/>
            </w:tcMar>
          </w:tcPr>
          <w:p w14:paraId="038CA49B" w14:textId="77777777" w:rsidR="00183220" w:rsidRDefault="00846E55">
            <w:pPr>
              <w:widowControl w:val="0"/>
              <w:pBdr>
                <w:top w:val="nil"/>
                <w:left w:val="nil"/>
                <w:bottom w:val="nil"/>
                <w:right w:val="nil"/>
                <w:between w:val="nil"/>
              </w:pBdr>
              <w:spacing w:after="0" w:line="240" w:lineRule="auto"/>
              <w:jc w:val="left"/>
            </w:pPr>
            <w:r>
              <w:t>0.003</w:t>
            </w:r>
          </w:p>
        </w:tc>
        <w:tc>
          <w:tcPr>
            <w:tcW w:w="1170" w:type="dxa"/>
            <w:shd w:val="clear" w:color="auto" w:fill="auto"/>
            <w:tcMar>
              <w:top w:w="100" w:type="dxa"/>
              <w:left w:w="100" w:type="dxa"/>
              <w:bottom w:w="100" w:type="dxa"/>
              <w:right w:w="100" w:type="dxa"/>
            </w:tcMar>
          </w:tcPr>
          <w:p w14:paraId="459383F5" w14:textId="77777777" w:rsidR="00183220" w:rsidRDefault="00846E55">
            <w:pPr>
              <w:widowControl w:val="0"/>
              <w:pBdr>
                <w:top w:val="nil"/>
                <w:left w:val="nil"/>
                <w:bottom w:val="nil"/>
                <w:right w:val="nil"/>
                <w:between w:val="nil"/>
              </w:pBdr>
              <w:spacing w:after="0" w:line="240" w:lineRule="auto"/>
              <w:jc w:val="left"/>
            </w:pPr>
            <w:r>
              <w:t>0.309</w:t>
            </w:r>
          </w:p>
        </w:tc>
        <w:tc>
          <w:tcPr>
            <w:tcW w:w="1170" w:type="dxa"/>
            <w:shd w:val="clear" w:color="auto" w:fill="auto"/>
            <w:tcMar>
              <w:top w:w="100" w:type="dxa"/>
              <w:left w:w="100" w:type="dxa"/>
              <w:bottom w:w="100" w:type="dxa"/>
              <w:right w:w="100" w:type="dxa"/>
            </w:tcMar>
          </w:tcPr>
          <w:p w14:paraId="473A29F1" w14:textId="77777777" w:rsidR="00183220" w:rsidRDefault="00846E55">
            <w:pPr>
              <w:widowControl w:val="0"/>
              <w:pBdr>
                <w:top w:val="nil"/>
                <w:left w:val="nil"/>
                <w:bottom w:val="nil"/>
                <w:right w:val="nil"/>
                <w:between w:val="nil"/>
              </w:pBdr>
              <w:spacing w:after="0" w:line="240" w:lineRule="auto"/>
              <w:jc w:val="left"/>
            </w:pPr>
            <w:r>
              <w:t>0.340</w:t>
            </w:r>
          </w:p>
        </w:tc>
        <w:tc>
          <w:tcPr>
            <w:tcW w:w="1170" w:type="dxa"/>
            <w:shd w:val="clear" w:color="auto" w:fill="auto"/>
            <w:tcMar>
              <w:top w:w="100" w:type="dxa"/>
              <w:left w:w="100" w:type="dxa"/>
              <w:bottom w:w="100" w:type="dxa"/>
              <w:right w:w="100" w:type="dxa"/>
            </w:tcMar>
          </w:tcPr>
          <w:p w14:paraId="1D67D786" w14:textId="77777777" w:rsidR="00183220" w:rsidRDefault="00846E55">
            <w:pPr>
              <w:widowControl w:val="0"/>
              <w:pBdr>
                <w:top w:val="nil"/>
                <w:left w:val="nil"/>
                <w:bottom w:val="nil"/>
                <w:right w:val="nil"/>
                <w:between w:val="nil"/>
              </w:pBdr>
              <w:spacing w:after="0" w:line="240" w:lineRule="auto"/>
              <w:jc w:val="left"/>
            </w:pPr>
            <w:r>
              <w:t>&lt;0.001</w:t>
            </w:r>
          </w:p>
        </w:tc>
        <w:tc>
          <w:tcPr>
            <w:tcW w:w="1170" w:type="dxa"/>
            <w:shd w:val="clear" w:color="auto" w:fill="auto"/>
            <w:tcMar>
              <w:top w:w="100" w:type="dxa"/>
              <w:left w:w="100" w:type="dxa"/>
              <w:bottom w:w="100" w:type="dxa"/>
              <w:right w:w="100" w:type="dxa"/>
            </w:tcMar>
          </w:tcPr>
          <w:p w14:paraId="33C3E268" w14:textId="77777777" w:rsidR="00183220" w:rsidRDefault="00846E55">
            <w:pPr>
              <w:widowControl w:val="0"/>
              <w:pBdr>
                <w:top w:val="nil"/>
                <w:left w:val="nil"/>
                <w:bottom w:val="nil"/>
                <w:right w:val="nil"/>
                <w:between w:val="nil"/>
              </w:pBdr>
              <w:spacing w:after="0" w:line="240" w:lineRule="auto"/>
              <w:jc w:val="left"/>
            </w:pPr>
            <w:r>
              <w:t>&lt;0.001</w:t>
            </w:r>
          </w:p>
        </w:tc>
      </w:tr>
    </w:tbl>
    <w:p w14:paraId="0D6E4C60" w14:textId="77777777" w:rsidR="00183220" w:rsidRDefault="00183220"/>
    <w:p w14:paraId="5B74C96D" w14:textId="77777777" w:rsidR="00183220" w:rsidRDefault="00183220"/>
    <w:p w14:paraId="2A605089" w14:textId="77777777" w:rsidR="00183220" w:rsidRDefault="00846E55">
      <w:pPr>
        <w:rPr>
          <w:sz w:val="22"/>
          <w:szCs w:val="22"/>
        </w:rPr>
      </w:pPr>
      <w:r>
        <w:t xml:space="preserve">In order to find the P-values of the estimated coefficients in Appendix table 3, we performed a permutation test [citation needed] in which we randomly permuted the response variable (brushing durations) for a significant amount (10000 times) to compute the distribution of each coefficient under the null hypothesis (that coefficient is zero). </w:t>
      </w:r>
    </w:p>
    <w:p w14:paraId="4BFE6DDD" w14:textId="77777777" w:rsidR="00183220" w:rsidRDefault="00846E55">
      <w:pPr>
        <w:pStyle w:val="Heading2"/>
      </w:pPr>
      <w:bookmarkStart w:id="171" w:name="_d7gv9v35di30" w:colFirst="0" w:colLast="0"/>
      <w:bookmarkEnd w:id="171"/>
      <w:r>
        <w:t>Section 2. Brushing duration with excessive pressure on each dental region</w:t>
      </w:r>
    </w:p>
    <w:p w14:paraId="7AC985CF" w14:textId="77777777" w:rsidR="00183220" w:rsidRDefault="00183220">
      <w:pPr>
        <w:rPr>
          <w:sz w:val="22"/>
          <w:szCs w:val="22"/>
        </w:rPr>
      </w:pPr>
    </w:p>
    <w:p w14:paraId="201F3DD4" w14:textId="77777777" w:rsidR="00183220" w:rsidRDefault="00846E55">
      <w:pPr>
        <w:rPr>
          <w:sz w:val="22"/>
          <w:szCs w:val="22"/>
        </w:rPr>
      </w:pPr>
      <w:r>
        <w:t xml:space="preserve">In brushing duration with excessive pressure, we observe even more zeros than in Appendix Section 1, because in a lot of regions there is no excessive pressure. Hence, we model this using the same equations as Appendix Section 1 (eq. 4, eq. 5, and eq. 6), by only changing the response variable from </w:t>
      </w:r>
      <m:oMath>
        <m:r>
          <w:rPr>
            <w:rFonts w:ascii="Cambria Math" w:hAnsi="Cambria Math"/>
          </w:rPr>
          <m:t>Y</m:t>
        </m:r>
      </m:oMath>
      <w:r>
        <w:t xml:space="preserve"> to the excessive pressure </w:t>
      </w:r>
      <m:oMath>
        <m:r>
          <w:rPr>
            <w:rFonts w:ascii="Cambria Math" w:hAnsi="Cambria Math"/>
          </w:rPr>
          <m:t>Z</m:t>
        </m:r>
      </m:oMath>
      <w:r>
        <w:t>. The estimated coefficients are summarized in Appendix table 4. Again, we computed the P-values using the permutation test that was described in Appendix Section 1.</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83220" w14:paraId="5269388C" w14:textId="77777777">
        <w:tc>
          <w:tcPr>
            <w:tcW w:w="1872" w:type="dxa"/>
            <w:shd w:val="clear" w:color="auto" w:fill="auto"/>
            <w:tcMar>
              <w:top w:w="100" w:type="dxa"/>
              <w:left w:w="100" w:type="dxa"/>
              <w:bottom w:w="100" w:type="dxa"/>
              <w:right w:w="100" w:type="dxa"/>
            </w:tcMar>
          </w:tcPr>
          <w:p w14:paraId="6993A995" w14:textId="77777777" w:rsidR="00183220" w:rsidRDefault="00846E55">
            <w:pPr>
              <w:widowControl w:val="0"/>
              <w:spacing w:after="0" w:line="240" w:lineRule="auto"/>
              <w:jc w:val="left"/>
              <w:rPr>
                <w:sz w:val="22"/>
                <w:szCs w:val="22"/>
              </w:rPr>
            </w:pPr>
            <w:r>
              <w:rPr>
                <w:sz w:val="22"/>
                <w:szCs w:val="22"/>
              </w:rPr>
              <w:t>Variable name</w:t>
            </w:r>
          </w:p>
        </w:tc>
        <w:tc>
          <w:tcPr>
            <w:tcW w:w="1872" w:type="dxa"/>
            <w:shd w:val="clear" w:color="auto" w:fill="auto"/>
            <w:tcMar>
              <w:top w:w="100" w:type="dxa"/>
              <w:left w:w="100" w:type="dxa"/>
              <w:bottom w:w="100" w:type="dxa"/>
              <w:right w:w="100" w:type="dxa"/>
            </w:tcMar>
          </w:tcPr>
          <w:p w14:paraId="60DDA27A" w14:textId="77777777" w:rsidR="00183220" w:rsidRDefault="00846E55">
            <w:pPr>
              <w:widowControl w:val="0"/>
              <w:spacing w:after="0" w:line="240" w:lineRule="auto"/>
              <w:jc w:val="left"/>
              <w:rPr>
                <w:sz w:val="22"/>
                <w:szCs w:val="22"/>
              </w:rPr>
            </w:pPr>
            <w:r>
              <w:rPr>
                <w:sz w:val="22"/>
                <w:szCs w:val="22"/>
              </w:rPr>
              <w:t>Estimate</w:t>
            </w:r>
          </w:p>
        </w:tc>
        <w:tc>
          <w:tcPr>
            <w:tcW w:w="1872" w:type="dxa"/>
            <w:shd w:val="clear" w:color="auto" w:fill="auto"/>
            <w:tcMar>
              <w:top w:w="100" w:type="dxa"/>
              <w:left w:w="100" w:type="dxa"/>
              <w:bottom w:w="100" w:type="dxa"/>
              <w:right w:w="100" w:type="dxa"/>
            </w:tcMar>
          </w:tcPr>
          <w:p w14:paraId="31AF0AFF" w14:textId="77777777" w:rsidR="00183220" w:rsidRDefault="00846E55">
            <w:pPr>
              <w:widowControl w:val="0"/>
              <w:spacing w:after="0" w:line="240" w:lineRule="auto"/>
              <w:jc w:val="left"/>
              <w:rPr>
                <w:sz w:val="22"/>
                <w:szCs w:val="22"/>
              </w:rPr>
            </w:pPr>
            <w:r>
              <w:rPr>
                <w:sz w:val="22"/>
                <w:szCs w:val="22"/>
              </w:rPr>
              <w:t>SE</w:t>
            </w:r>
          </w:p>
        </w:tc>
        <w:tc>
          <w:tcPr>
            <w:tcW w:w="1872" w:type="dxa"/>
            <w:shd w:val="clear" w:color="auto" w:fill="auto"/>
            <w:tcMar>
              <w:top w:w="100" w:type="dxa"/>
              <w:left w:w="100" w:type="dxa"/>
              <w:bottom w:w="100" w:type="dxa"/>
              <w:right w:w="100" w:type="dxa"/>
            </w:tcMar>
          </w:tcPr>
          <w:p w14:paraId="2345A8F6" w14:textId="77777777" w:rsidR="00183220" w:rsidRDefault="00846E55">
            <w:pPr>
              <w:widowControl w:val="0"/>
              <w:spacing w:after="0" w:line="240" w:lineRule="auto"/>
              <w:jc w:val="left"/>
              <w:rPr>
                <w:sz w:val="22"/>
                <w:szCs w:val="22"/>
              </w:rPr>
            </w:pPr>
            <w:r>
              <w:rPr>
                <w:sz w:val="22"/>
                <w:szCs w:val="22"/>
              </w:rPr>
              <w:t>P-value</w:t>
            </w:r>
          </w:p>
        </w:tc>
        <w:tc>
          <w:tcPr>
            <w:tcW w:w="1872" w:type="dxa"/>
            <w:shd w:val="clear" w:color="auto" w:fill="auto"/>
            <w:tcMar>
              <w:top w:w="100" w:type="dxa"/>
              <w:left w:w="100" w:type="dxa"/>
              <w:bottom w:w="100" w:type="dxa"/>
              <w:right w:w="100" w:type="dxa"/>
            </w:tcMar>
          </w:tcPr>
          <w:p w14:paraId="426FB46B" w14:textId="77777777" w:rsidR="00183220" w:rsidRDefault="00846E55">
            <w:pPr>
              <w:widowControl w:val="0"/>
              <w:spacing w:after="0" w:line="240" w:lineRule="auto"/>
              <w:jc w:val="left"/>
              <w:rPr>
                <w:sz w:val="22"/>
                <w:szCs w:val="22"/>
              </w:rPr>
            </w:pPr>
            <w:r>
              <w:rPr>
                <w:sz w:val="22"/>
                <w:szCs w:val="22"/>
              </w:rPr>
              <w:t>CI</w:t>
            </w:r>
          </w:p>
        </w:tc>
      </w:tr>
      <w:tr w:rsidR="00183220" w14:paraId="27CAF2D4" w14:textId="77777777">
        <w:tc>
          <w:tcPr>
            <w:tcW w:w="1872" w:type="dxa"/>
            <w:shd w:val="clear" w:color="auto" w:fill="auto"/>
            <w:tcMar>
              <w:top w:w="100" w:type="dxa"/>
              <w:left w:w="100" w:type="dxa"/>
              <w:bottom w:w="100" w:type="dxa"/>
              <w:right w:w="100" w:type="dxa"/>
            </w:tcMar>
          </w:tcPr>
          <w:p w14:paraId="29AB3E3C"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0</m:t>
                    </m:r>
                  </m:sub>
                </m:sSub>
              </m:oMath>
            </m:oMathPara>
          </w:p>
        </w:tc>
        <w:tc>
          <w:tcPr>
            <w:tcW w:w="1872" w:type="dxa"/>
            <w:shd w:val="clear" w:color="auto" w:fill="auto"/>
            <w:tcMar>
              <w:top w:w="100" w:type="dxa"/>
              <w:left w:w="100" w:type="dxa"/>
              <w:bottom w:w="100" w:type="dxa"/>
              <w:right w:w="100" w:type="dxa"/>
            </w:tcMar>
          </w:tcPr>
          <w:p w14:paraId="297F4270" w14:textId="77777777" w:rsidR="00183220" w:rsidRDefault="00846E55">
            <w:pPr>
              <w:widowControl w:val="0"/>
              <w:spacing w:after="0" w:line="240" w:lineRule="auto"/>
              <w:jc w:val="left"/>
              <w:rPr>
                <w:sz w:val="22"/>
                <w:szCs w:val="22"/>
              </w:rPr>
            </w:pPr>
            <w:r>
              <w:rPr>
                <w:sz w:val="22"/>
                <w:szCs w:val="22"/>
              </w:rPr>
              <w:t>2.920</w:t>
            </w:r>
          </w:p>
        </w:tc>
        <w:tc>
          <w:tcPr>
            <w:tcW w:w="1872" w:type="dxa"/>
            <w:shd w:val="clear" w:color="auto" w:fill="auto"/>
            <w:tcMar>
              <w:top w:w="100" w:type="dxa"/>
              <w:left w:w="100" w:type="dxa"/>
              <w:bottom w:w="100" w:type="dxa"/>
              <w:right w:w="100" w:type="dxa"/>
            </w:tcMar>
          </w:tcPr>
          <w:p w14:paraId="122496D6"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20BB428C" w14:textId="77777777" w:rsidR="00183220" w:rsidRDefault="00846E55">
            <w:pPr>
              <w:widowControl w:val="0"/>
              <w:spacing w:after="0" w:line="240" w:lineRule="auto"/>
              <w:jc w:val="left"/>
              <w:rPr>
                <w:sz w:val="22"/>
                <w:szCs w:val="22"/>
              </w:rPr>
            </w:pPr>
            <w:r>
              <w:rPr>
                <w:sz w:val="22"/>
                <w:szCs w:val="22"/>
              </w:rPr>
              <w:t>0.9303</w:t>
            </w:r>
          </w:p>
        </w:tc>
        <w:tc>
          <w:tcPr>
            <w:tcW w:w="1872" w:type="dxa"/>
            <w:shd w:val="clear" w:color="auto" w:fill="auto"/>
            <w:tcMar>
              <w:top w:w="100" w:type="dxa"/>
              <w:left w:w="100" w:type="dxa"/>
              <w:bottom w:w="100" w:type="dxa"/>
              <w:right w:w="100" w:type="dxa"/>
            </w:tcMar>
          </w:tcPr>
          <w:p w14:paraId="4AF4AE2E" w14:textId="77777777" w:rsidR="00183220" w:rsidRDefault="00183220">
            <w:pPr>
              <w:widowControl w:val="0"/>
              <w:spacing w:after="0" w:line="240" w:lineRule="auto"/>
              <w:jc w:val="left"/>
              <w:rPr>
                <w:sz w:val="22"/>
                <w:szCs w:val="22"/>
              </w:rPr>
            </w:pPr>
          </w:p>
        </w:tc>
      </w:tr>
      <w:tr w:rsidR="00183220" w14:paraId="4FBB3676" w14:textId="77777777">
        <w:tc>
          <w:tcPr>
            <w:tcW w:w="1872" w:type="dxa"/>
            <w:shd w:val="clear" w:color="auto" w:fill="auto"/>
            <w:tcMar>
              <w:top w:w="100" w:type="dxa"/>
              <w:left w:w="100" w:type="dxa"/>
              <w:bottom w:w="100" w:type="dxa"/>
              <w:right w:w="100" w:type="dxa"/>
            </w:tcMar>
          </w:tcPr>
          <w:p w14:paraId="2FD279DF"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sub>
                </m:sSub>
              </m:oMath>
            </m:oMathPara>
          </w:p>
        </w:tc>
        <w:tc>
          <w:tcPr>
            <w:tcW w:w="1872" w:type="dxa"/>
            <w:shd w:val="clear" w:color="auto" w:fill="auto"/>
            <w:tcMar>
              <w:top w:w="100" w:type="dxa"/>
              <w:left w:w="100" w:type="dxa"/>
              <w:bottom w:w="100" w:type="dxa"/>
              <w:right w:w="100" w:type="dxa"/>
            </w:tcMar>
          </w:tcPr>
          <w:p w14:paraId="389A2519" w14:textId="77777777" w:rsidR="00183220" w:rsidRDefault="00846E55">
            <w:pPr>
              <w:widowControl w:val="0"/>
              <w:spacing w:after="0" w:line="240" w:lineRule="auto"/>
              <w:jc w:val="left"/>
              <w:rPr>
                <w:sz w:val="22"/>
                <w:szCs w:val="22"/>
              </w:rPr>
            </w:pPr>
            <w:r>
              <w:rPr>
                <w:sz w:val="22"/>
                <w:szCs w:val="22"/>
              </w:rPr>
              <w:t>-0.044</w:t>
            </w:r>
          </w:p>
        </w:tc>
        <w:tc>
          <w:tcPr>
            <w:tcW w:w="1872" w:type="dxa"/>
            <w:shd w:val="clear" w:color="auto" w:fill="auto"/>
            <w:tcMar>
              <w:top w:w="100" w:type="dxa"/>
              <w:left w:w="100" w:type="dxa"/>
              <w:bottom w:w="100" w:type="dxa"/>
              <w:right w:w="100" w:type="dxa"/>
            </w:tcMar>
          </w:tcPr>
          <w:p w14:paraId="0C8DF5B2"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3D175753" w14:textId="77777777" w:rsidR="00183220" w:rsidRDefault="00846E55">
            <w:pPr>
              <w:widowControl w:val="0"/>
              <w:spacing w:after="0" w:line="240" w:lineRule="auto"/>
              <w:jc w:val="left"/>
              <w:rPr>
                <w:sz w:val="22"/>
                <w:szCs w:val="22"/>
              </w:rPr>
            </w:pPr>
            <w:r>
              <w:rPr>
                <w:sz w:val="22"/>
                <w:szCs w:val="22"/>
              </w:rPr>
              <w:t>0.4995</w:t>
            </w:r>
          </w:p>
        </w:tc>
        <w:tc>
          <w:tcPr>
            <w:tcW w:w="1872" w:type="dxa"/>
            <w:shd w:val="clear" w:color="auto" w:fill="auto"/>
            <w:tcMar>
              <w:top w:w="100" w:type="dxa"/>
              <w:left w:w="100" w:type="dxa"/>
              <w:bottom w:w="100" w:type="dxa"/>
              <w:right w:w="100" w:type="dxa"/>
            </w:tcMar>
          </w:tcPr>
          <w:p w14:paraId="437DE4B1" w14:textId="77777777" w:rsidR="00183220" w:rsidRDefault="00183220">
            <w:pPr>
              <w:widowControl w:val="0"/>
              <w:spacing w:after="0" w:line="240" w:lineRule="auto"/>
              <w:jc w:val="left"/>
              <w:rPr>
                <w:sz w:val="22"/>
                <w:szCs w:val="22"/>
              </w:rPr>
            </w:pPr>
          </w:p>
        </w:tc>
      </w:tr>
      <w:tr w:rsidR="00183220" w14:paraId="3DAFA48D" w14:textId="77777777">
        <w:tc>
          <w:tcPr>
            <w:tcW w:w="1872" w:type="dxa"/>
            <w:shd w:val="clear" w:color="auto" w:fill="auto"/>
            <w:tcMar>
              <w:top w:w="100" w:type="dxa"/>
              <w:left w:w="100" w:type="dxa"/>
              <w:bottom w:w="100" w:type="dxa"/>
              <w:right w:w="100" w:type="dxa"/>
            </w:tcMar>
          </w:tcPr>
          <w:p w14:paraId="5C2536BD"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m:oMathPara>
          </w:p>
        </w:tc>
        <w:tc>
          <w:tcPr>
            <w:tcW w:w="1872" w:type="dxa"/>
            <w:shd w:val="clear" w:color="auto" w:fill="auto"/>
            <w:tcMar>
              <w:top w:w="100" w:type="dxa"/>
              <w:left w:w="100" w:type="dxa"/>
              <w:bottom w:w="100" w:type="dxa"/>
              <w:right w:w="100" w:type="dxa"/>
            </w:tcMar>
          </w:tcPr>
          <w:p w14:paraId="1AB1E3C1" w14:textId="77777777" w:rsidR="00183220" w:rsidRDefault="00846E55">
            <w:pPr>
              <w:widowControl w:val="0"/>
              <w:spacing w:after="0" w:line="240" w:lineRule="auto"/>
              <w:jc w:val="left"/>
              <w:rPr>
                <w:sz w:val="22"/>
                <w:szCs w:val="22"/>
              </w:rPr>
            </w:pPr>
            <w:r>
              <w:rPr>
                <w:sz w:val="22"/>
                <w:szCs w:val="22"/>
              </w:rPr>
              <w:t>-0.119</w:t>
            </w:r>
          </w:p>
        </w:tc>
        <w:tc>
          <w:tcPr>
            <w:tcW w:w="1872" w:type="dxa"/>
            <w:shd w:val="clear" w:color="auto" w:fill="auto"/>
            <w:tcMar>
              <w:top w:w="100" w:type="dxa"/>
              <w:left w:w="100" w:type="dxa"/>
              <w:bottom w:w="100" w:type="dxa"/>
              <w:right w:w="100" w:type="dxa"/>
            </w:tcMar>
          </w:tcPr>
          <w:p w14:paraId="357B1697"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4E1E7087" w14:textId="77777777" w:rsidR="00183220" w:rsidRDefault="00846E55">
            <w:pPr>
              <w:widowControl w:val="0"/>
              <w:spacing w:after="0" w:line="240" w:lineRule="auto"/>
              <w:jc w:val="left"/>
              <w:rPr>
                <w:sz w:val="22"/>
                <w:szCs w:val="22"/>
              </w:rPr>
            </w:pPr>
            <w:r>
              <w:rPr>
                <w:sz w:val="22"/>
                <w:szCs w:val="22"/>
              </w:rPr>
              <w:t>0.3285</w:t>
            </w:r>
          </w:p>
        </w:tc>
        <w:tc>
          <w:tcPr>
            <w:tcW w:w="1872" w:type="dxa"/>
            <w:shd w:val="clear" w:color="auto" w:fill="auto"/>
            <w:tcMar>
              <w:top w:w="100" w:type="dxa"/>
              <w:left w:w="100" w:type="dxa"/>
              <w:bottom w:w="100" w:type="dxa"/>
              <w:right w:w="100" w:type="dxa"/>
            </w:tcMar>
          </w:tcPr>
          <w:p w14:paraId="00CFC470" w14:textId="77777777" w:rsidR="00183220" w:rsidRDefault="00183220">
            <w:pPr>
              <w:widowControl w:val="0"/>
              <w:spacing w:after="0" w:line="240" w:lineRule="auto"/>
              <w:jc w:val="left"/>
              <w:rPr>
                <w:sz w:val="22"/>
                <w:szCs w:val="22"/>
              </w:rPr>
            </w:pPr>
          </w:p>
        </w:tc>
      </w:tr>
      <w:tr w:rsidR="00183220" w14:paraId="3C0F6F84" w14:textId="77777777">
        <w:tc>
          <w:tcPr>
            <w:tcW w:w="1872" w:type="dxa"/>
            <w:shd w:val="clear" w:color="auto" w:fill="auto"/>
            <w:tcMar>
              <w:top w:w="100" w:type="dxa"/>
              <w:left w:w="100" w:type="dxa"/>
              <w:bottom w:w="100" w:type="dxa"/>
              <w:right w:w="100" w:type="dxa"/>
            </w:tcMar>
          </w:tcPr>
          <w:p w14:paraId="164880FB"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m:oMathPara>
          </w:p>
        </w:tc>
        <w:tc>
          <w:tcPr>
            <w:tcW w:w="1872" w:type="dxa"/>
            <w:shd w:val="clear" w:color="auto" w:fill="auto"/>
            <w:tcMar>
              <w:top w:w="100" w:type="dxa"/>
              <w:left w:w="100" w:type="dxa"/>
              <w:bottom w:w="100" w:type="dxa"/>
              <w:right w:w="100" w:type="dxa"/>
            </w:tcMar>
          </w:tcPr>
          <w:p w14:paraId="7688CE42" w14:textId="77777777" w:rsidR="00183220" w:rsidRDefault="00846E55">
            <w:pPr>
              <w:widowControl w:val="0"/>
              <w:spacing w:after="0" w:line="240" w:lineRule="auto"/>
              <w:jc w:val="left"/>
              <w:rPr>
                <w:sz w:val="22"/>
                <w:szCs w:val="22"/>
              </w:rPr>
            </w:pPr>
            <w:r>
              <w:rPr>
                <w:sz w:val="22"/>
                <w:szCs w:val="22"/>
              </w:rPr>
              <w:t>-0.231</w:t>
            </w:r>
          </w:p>
        </w:tc>
        <w:tc>
          <w:tcPr>
            <w:tcW w:w="1872" w:type="dxa"/>
            <w:shd w:val="clear" w:color="auto" w:fill="auto"/>
            <w:tcMar>
              <w:top w:w="100" w:type="dxa"/>
              <w:left w:w="100" w:type="dxa"/>
              <w:bottom w:w="100" w:type="dxa"/>
              <w:right w:w="100" w:type="dxa"/>
            </w:tcMar>
          </w:tcPr>
          <w:p w14:paraId="795DB934"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1B96EA37" w14:textId="77777777" w:rsidR="00183220" w:rsidRDefault="00846E55">
            <w:pPr>
              <w:widowControl w:val="0"/>
              <w:spacing w:after="0" w:line="240" w:lineRule="auto"/>
              <w:jc w:val="left"/>
              <w:rPr>
                <w:sz w:val="22"/>
                <w:szCs w:val="22"/>
              </w:rPr>
            </w:pPr>
            <w:r>
              <w:rPr>
                <w:sz w:val="22"/>
                <w:szCs w:val="22"/>
              </w:rPr>
              <w:t>0.1529</w:t>
            </w:r>
          </w:p>
        </w:tc>
        <w:tc>
          <w:tcPr>
            <w:tcW w:w="1872" w:type="dxa"/>
            <w:shd w:val="clear" w:color="auto" w:fill="auto"/>
            <w:tcMar>
              <w:top w:w="100" w:type="dxa"/>
              <w:left w:w="100" w:type="dxa"/>
              <w:bottom w:w="100" w:type="dxa"/>
              <w:right w:w="100" w:type="dxa"/>
            </w:tcMar>
          </w:tcPr>
          <w:p w14:paraId="07A4103C" w14:textId="77777777" w:rsidR="00183220" w:rsidRDefault="00183220">
            <w:pPr>
              <w:widowControl w:val="0"/>
              <w:spacing w:after="0" w:line="240" w:lineRule="auto"/>
              <w:jc w:val="left"/>
              <w:rPr>
                <w:sz w:val="22"/>
                <w:szCs w:val="22"/>
              </w:rPr>
            </w:pPr>
          </w:p>
        </w:tc>
      </w:tr>
      <w:tr w:rsidR="00183220" w14:paraId="2187A37A" w14:textId="77777777">
        <w:tc>
          <w:tcPr>
            <w:tcW w:w="1872" w:type="dxa"/>
            <w:shd w:val="clear" w:color="auto" w:fill="auto"/>
            <w:tcMar>
              <w:top w:w="100" w:type="dxa"/>
              <w:left w:w="100" w:type="dxa"/>
              <w:bottom w:w="100" w:type="dxa"/>
              <w:right w:w="100" w:type="dxa"/>
            </w:tcMar>
          </w:tcPr>
          <w:p w14:paraId="3735EAC1"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B</m:t>
                    </m:r>
                  </m:sub>
                </m:sSub>
              </m:oMath>
            </m:oMathPara>
          </w:p>
        </w:tc>
        <w:tc>
          <w:tcPr>
            <w:tcW w:w="1872" w:type="dxa"/>
            <w:shd w:val="clear" w:color="auto" w:fill="auto"/>
            <w:tcMar>
              <w:top w:w="100" w:type="dxa"/>
              <w:left w:w="100" w:type="dxa"/>
              <w:bottom w:w="100" w:type="dxa"/>
              <w:right w:w="100" w:type="dxa"/>
            </w:tcMar>
          </w:tcPr>
          <w:p w14:paraId="2A7BB2C0" w14:textId="77777777" w:rsidR="00183220" w:rsidRDefault="00846E55">
            <w:pPr>
              <w:widowControl w:val="0"/>
              <w:spacing w:after="0" w:line="240" w:lineRule="auto"/>
              <w:jc w:val="left"/>
              <w:rPr>
                <w:sz w:val="22"/>
                <w:szCs w:val="22"/>
              </w:rPr>
            </w:pPr>
            <w:r>
              <w:rPr>
                <w:sz w:val="22"/>
                <w:szCs w:val="22"/>
              </w:rPr>
              <w:t>-0.416</w:t>
            </w:r>
          </w:p>
        </w:tc>
        <w:tc>
          <w:tcPr>
            <w:tcW w:w="1872" w:type="dxa"/>
            <w:shd w:val="clear" w:color="auto" w:fill="auto"/>
            <w:tcMar>
              <w:top w:w="100" w:type="dxa"/>
              <w:left w:w="100" w:type="dxa"/>
              <w:bottom w:w="100" w:type="dxa"/>
              <w:right w:w="100" w:type="dxa"/>
            </w:tcMar>
          </w:tcPr>
          <w:p w14:paraId="668531E9"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1ED8A066" w14:textId="77777777" w:rsidR="00183220" w:rsidRDefault="00846E55">
            <w:pPr>
              <w:widowControl w:val="0"/>
              <w:spacing w:after="0" w:line="240" w:lineRule="auto"/>
              <w:jc w:val="left"/>
              <w:rPr>
                <w:sz w:val="22"/>
                <w:szCs w:val="22"/>
              </w:rPr>
            </w:pPr>
            <w:r>
              <w:rPr>
                <w:sz w:val="22"/>
                <w:szCs w:val="22"/>
              </w:rPr>
              <w:t>0.0554</w:t>
            </w:r>
          </w:p>
        </w:tc>
        <w:tc>
          <w:tcPr>
            <w:tcW w:w="1872" w:type="dxa"/>
            <w:shd w:val="clear" w:color="auto" w:fill="auto"/>
            <w:tcMar>
              <w:top w:w="100" w:type="dxa"/>
              <w:left w:w="100" w:type="dxa"/>
              <w:bottom w:w="100" w:type="dxa"/>
              <w:right w:w="100" w:type="dxa"/>
            </w:tcMar>
          </w:tcPr>
          <w:p w14:paraId="778E19FB" w14:textId="77777777" w:rsidR="00183220" w:rsidRDefault="00183220">
            <w:pPr>
              <w:widowControl w:val="0"/>
              <w:spacing w:after="0" w:line="240" w:lineRule="auto"/>
              <w:jc w:val="left"/>
              <w:rPr>
                <w:sz w:val="22"/>
                <w:szCs w:val="22"/>
              </w:rPr>
            </w:pPr>
          </w:p>
        </w:tc>
      </w:tr>
      <w:tr w:rsidR="00183220" w14:paraId="1DEA2596" w14:textId="77777777">
        <w:tc>
          <w:tcPr>
            <w:tcW w:w="1872" w:type="dxa"/>
            <w:shd w:val="clear" w:color="auto" w:fill="auto"/>
            <w:tcMar>
              <w:top w:w="100" w:type="dxa"/>
              <w:left w:w="100" w:type="dxa"/>
              <w:bottom w:w="100" w:type="dxa"/>
              <w:right w:w="100" w:type="dxa"/>
            </w:tcMar>
          </w:tcPr>
          <w:p w14:paraId="6B974B5F" w14:textId="77777777" w:rsidR="00183220" w:rsidRDefault="000C293E">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L</m:t>
                    </m:r>
                  </m:sub>
                </m:sSub>
              </m:oMath>
            </m:oMathPara>
          </w:p>
        </w:tc>
        <w:tc>
          <w:tcPr>
            <w:tcW w:w="1872" w:type="dxa"/>
            <w:shd w:val="clear" w:color="auto" w:fill="auto"/>
            <w:tcMar>
              <w:top w:w="100" w:type="dxa"/>
              <w:left w:w="100" w:type="dxa"/>
              <w:bottom w:w="100" w:type="dxa"/>
              <w:right w:w="100" w:type="dxa"/>
            </w:tcMar>
          </w:tcPr>
          <w:p w14:paraId="2633635D" w14:textId="77777777" w:rsidR="00183220" w:rsidRDefault="00846E55">
            <w:pPr>
              <w:widowControl w:val="0"/>
              <w:spacing w:after="0" w:line="240" w:lineRule="auto"/>
              <w:jc w:val="left"/>
              <w:rPr>
                <w:sz w:val="22"/>
                <w:szCs w:val="22"/>
              </w:rPr>
            </w:pPr>
            <w:r>
              <w:rPr>
                <w:sz w:val="22"/>
                <w:szCs w:val="22"/>
              </w:rPr>
              <w:t>-0.376</w:t>
            </w:r>
          </w:p>
        </w:tc>
        <w:tc>
          <w:tcPr>
            <w:tcW w:w="1872" w:type="dxa"/>
            <w:shd w:val="clear" w:color="auto" w:fill="auto"/>
            <w:tcMar>
              <w:top w:w="100" w:type="dxa"/>
              <w:left w:w="100" w:type="dxa"/>
              <w:bottom w:w="100" w:type="dxa"/>
              <w:right w:w="100" w:type="dxa"/>
            </w:tcMar>
          </w:tcPr>
          <w:p w14:paraId="1C77B756"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37C11BD6" w14:textId="77777777" w:rsidR="00183220" w:rsidRDefault="00846E55">
            <w:pPr>
              <w:widowControl w:val="0"/>
              <w:spacing w:after="0" w:line="240" w:lineRule="auto"/>
              <w:jc w:val="left"/>
              <w:rPr>
                <w:sz w:val="22"/>
                <w:szCs w:val="22"/>
              </w:rPr>
            </w:pPr>
            <w:r>
              <w:rPr>
                <w:sz w:val="22"/>
                <w:szCs w:val="22"/>
              </w:rPr>
              <w:t>0.0740</w:t>
            </w:r>
          </w:p>
        </w:tc>
        <w:tc>
          <w:tcPr>
            <w:tcW w:w="1872" w:type="dxa"/>
            <w:shd w:val="clear" w:color="auto" w:fill="auto"/>
            <w:tcMar>
              <w:top w:w="100" w:type="dxa"/>
              <w:left w:w="100" w:type="dxa"/>
              <w:bottom w:w="100" w:type="dxa"/>
              <w:right w:w="100" w:type="dxa"/>
            </w:tcMar>
          </w:tcPr>
          <w:p w14:paraId="0655A00F" w14:textId="77777777" w:rsidR="00183220" w:rsidRDefault="00183220">
            <w:pPr>
              <w:widowControl w:val="0"/>
              <w:spacing w:after="0" w:line="240" w:lineRule="auto"/>
              <w:jc w:val="left"/>
              <w:rPr>
                <w:sz w:val="22"/>
                <w:szCs w:val="22"/>
              </w:rPr>
            </w:pPr>
          </w:p>
        </w:tc>
      </w:tr>
    </w:tbl>
    <w:p w14:paraId="3AB09F91" w14:textId="77777777" w:rsidR="00183220" w:rsidRDefault="00846E55">
      <w:pPr>
        <w:jc w:val="center"/>
      </w:pPr>
      <w:r>
        <w:rPr>
          <w:b/>
        </w:rPr>
        <w:t xml:space="preserve">Appendix table 4. </w:t>
      </w:r>
      <w:r>
        <w:t>Estimated coefficients of zero-inflated fixed-effects model on brushing duration with excessive pressure on dental regions.</w:t>
      </w:r>
    </w:p>
    <w:p w14:paraId="24E660BC" w14:textId="77777777" w:rsidR="00183220" w:rsidRDefault="00183220">
      <w:pPr>
        <w:rPr>
          <w:sz w:val="22"/>
          <w:szCs w:val="22"/>
        </w:rPr>
      </w:pPr>
    </w:p>
    <w:p w14:paraId="3519C4B8" w14:textId="77777777" w:rsidR="00183220" w:rsidRDefault="00846E55">
      <w:r>
        <w:t xml:space="preserve">As can be seen from Appendix table 3, the coefficients for buccal and lingual regions are significant by considering a significance level of 0.1. This indicates that the excessive pressure on occlusal regions is more than the lingual and buccal regions. The rest of the coefficients are non-significant. To compute the standard error and the confidence intervals we bootstrapped the data on the participant level and sessions level. </w:t>
      </w:r>
    </w:p>
    <w:p w14:paraId="389C9811" w14:textId="77777777" w:rsidR="00183220" w:rsidRDefault="00846E55">
      <w:pPr>
        <w:pStyle w:val="Heading2"/>
      </w:pPr>
      <w:bookmarkStart w:id="172" w:name="_fivldr3h64zy" w:colFirst="0" w:colLast="0"/>
      <w:bookmarkEnd w:id="172"/>
      <w:r>
        <w:t>Section 3. Duration of total brushing in a brushing session</w:t>
      </w:r>
    </w:p>
    <w:p w14:paraId="6A829A1E" w14:textId="77777777" w:rsidR="00183220" w:rsidRDefault="00846E55">
      <w:r>
        <w:t xml:space="preserve">We model the total brushing duration in a brushing session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oMath>
      <w:r>
        <w:t xml:space="preserve"> using a Poisson regression model with random effects for participants as follows:</w:t>
      </w:r>
    </w:p>
    <w:p w14:paraId="2F5F57DA" w14:textId="77777777" w:rsidR="00183220" w:rsidRDefault="00846E55">
      <w:r>
        <w:t xml:space="preserv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Pois (</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m:t>
            </m:r>
          </m:sub>
        </m:sSub>
        <m:r>
          <w:rPr>
            <w:rFonts w:ascii="Cambria Math" w:hAnsi="Cambria Math"/>
            <w:sz w:val="22"/>
            <w:szCs w:val="22"/>
          </w:rPr>
          <m:t>)</m:t>
        </m:r>
      </m:oMath>
      <w:r>
        <w:t xml:space="preserve">     </w:t>
      </w:r>
      <w:r>
        <w:tab/>
      </w:r>
      <w:r>
        <w:tab/>
        <w:t>(eq. 7)</w:t>
      </w:r>
    </w:p>
    <w:p w14:paraId="77BA0FB2" w14:textId="77777777" w:rsidR="00183220" w:rsidRDefault="00846E55">
      <m:oMath>
        <m:r>
          <w:rPr>
            <w:rFonts w:ascii="Cambria Math" w:hAnsi="Cambria Math"/>
            <w:sz w:val="22"/>
            <w:szCs w:val="22"/>
          </w:rPr>
          <m:t>log(</m:t>
        </m:r>
        <m:r>
          <m:rPr>
            <m:scr m:val="double-struck"/>
          </m:rPr>
          <w:rPr>
            <w:rFonts w:ascii="Cambria Math" w:hAnsi="Cambria Math"/>
            <w:sz w:val="22"/>
            <w:szCs w:val="22"/>
          </w:rPr>
          <m:t>E(</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  = log(</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oMath>
      <w:r>
        <w:rPr>
          <w:sz w:val="22"/>
          <w:szCs w:val="22"/>
        </w:rPr>
        <w:t xml:space="preserve">         </w:t>
      </w:r>
      <w:r>
        <w:t>(eq. 8)</w:t>
      </w:r>
    </w:p>
    <w:p w14:paraId="37F92723" w14:textId="77777777" w:rsidR="00183220" w:rsidRDefault="000C293E">
      <m:oMath>
        <m:sSub>
          <m:sSubPr>
            <m:ctrlPr>
              <w:rPr>
                <w:rFonts w:ascii="Cambria Math" w:hAnsi="Cambria Math"/>
              </w:rPr>
            </m:ctrlPr>
          </m:sSubPr>
          <m:e>
            <m:r>
              <w:rPr>
                <w:rFonts w:ascii="Cambria Math" w:hAnsi="Cambria Math"/>
              </w:rPr>
              <m:t>α</m:t>
            </m:r>
          </m:e>
          <m:sub>
            <m:r>
              <w:rPr>
                <w:rFonts w:ascii="Cambria Math" w:hAnsi="Cambria Math"/>
              </w:rPr>
              <m:t xml:space="preserve">i </m:t>
            </m:r>
          </m:sub>
        </m:sSub>
        <m:r>
          <w:rPr>
            <w:rFonts w:ascii="Cambria Math" w:hAnsi="Cambria Math"/>
          </w:rPr>
          <m:t>∼N(0,</m:t>
        </m:r>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α</m:t>
                </m:r>
              </m:sub>
            </m:sSub>
          </m:e>
          <m:sup>
            <m:r>
              <w:rPr>
                <w:rFonts w:ascii="Cambria Math" w:hAnsi="Cambria Math"/>
              </w:rPr>
              <m:t>2</m:t>
            </m:r>
          </m:sup>
        </m:sSup>
        <m:r>
          <w:rPr>
            <w:rFonts w:ascii="Cambria Math" w:hAnsi="Cambria Math"/>
          </w:rPr>
          <m:t>)</m:t>
        </m:r>
      </m:oMath>
      <w:r w:rsidR="00846E55">
        <w:rPr>
          <w:sz w:val="22"/>
          <w:szCs w:val="22"/>
        </w:rPr>
        <w:t xml:space="preserve">    </w:t>
      </w:r>
      <w:r w:rsidR="00846E55">
        <w:t>(eq. 9)</w:t>
      </w:r>
    </w:p>
    <w:p w14:paraId="6C5F2CC6" w14:textId="77777777" w:rsidR="00183220" w:rsidRDefault="00846E55">
      <w:proofErr w:type="gramStart"/>
      <w:r>
        <w:t>Within  subject</w:t>
      </w:r>
      <w:proofErr w:type="gramEnd"/>
      <w:r>
        <w:t xml:space="preserve"> variability: if I brush </w:t>
      </w:r>
      <w:proofErr w:type="spellStart"/>
      <w:r>
        <w:t>rn</w:t>
      </w:r>
      <w:proofErr w:type="spellEnd"/>
      <w:r>
        <w:t xml:space="preserve"> vs I brush at night : mean(sqrt(</w:t>
      </w:r>
      <w:proofErr w:type="spellStart"/>
      <w:r>
        <w:t>lambda_i</w:t>
      </w:r>
      <w:proofErr w:type="spellEnd"/>
      <w:r>
        <w:t>)) was not good, mean(std(each participant))</w:t>
      </w:r>
    </w:p>
    <w:p w14:paraId="1A459793" w14:textId="77777777" w:rsidR="00183220" w:rsidRDefault="00846E55">
      <w:r>
        <w:t xml:space="preserve">In </w:t>
      </w:r>
      <w:proofErr w:type="gramStart"/>
      <w:r>
        <w:t>between  subject</w:t>
      </w:r>
      <w:proofErr w:type="gramEnd"/>
      <w:r>
        <w:t xml:space="preserve"> variability: if I brush </w:t>
      </w:r>
      <w:proofErr w:type="spellStart"/>
      <w:r>
        <w:t>rn</w:t>
      </w:r>
      <w:proofErr w:type="spellEnd"/>
      <w:r>
        <w:t xml:space="preserve"> vs </w:t>
      </w:r>
      <w:proofErr w:type="spellStart"/>
      <w:r>
        <w:t>soemoneelse</w:t>
      </w:r>
      <w:proofErr w:type="spellEnd"/>
      <w:r>
        <w:t xml:space="preserve"> brushes </w:t>
      </w:r>
      <w:proofErr w:type="spellStart"/>
      <w:r>
        <w:t>rn</w:t>
      </w:r>
      <w:proofErr w:type="spellEnd"/>
      <w:r>
        <w:t xml:space="preserve">: std(lambda) </w:t>
      </w:r>
    </w:p>
    <w:p w14:paraId="7AD4AEC0" w14:textId="77777777" w:rsidR="00183220" w:rsidRDefault="00183220"/>
    <w:p w14:paraId="4C40FF79" w14:textId="77777777" w:rsidR="00183220" w:rsidRDefault="00846E55">
      <w:r>
        <w:t xml:space="preserve">The estimated value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was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7.982 (</w:t>
      </w:r>
      <m:oMath>
        <m:r>
          <w:rPr>
            <w:rFonts w:ascii="Cambria Math" w:hAnsi="Cambria Math"/>
          </w:rPr>
          <m:t>SE(</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oMath>
      <w:r>
        <w:t xml:space="preserve"> 0.052; 95% CI: 7.88, 8.09) and the estimated random-effects are listed in Appendix table 5; the estimated standard deviation of the random effects was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α</m:t>
            </m:r>
          </m:sub>
        </m:sSub>
      </m:oMath>
      <w:r>
        <w:t xml:space="preserve">= 0.1876 (95% CI: 0.133, 0.291). Some of these random effects are significant </w:t>
      </w:r>
      <w:r>
        <w:lastRenderedPageBreak/>
        <w:t xml:space="preserve">(particularly for participants 5, 6, and 13) and hence suggest substantial interpersonal variations in brushing session duration.   </w:t>
      </w:r>
    </w:p>
    <w:tbl>
      <w:tblPr>
        <w:tblStyle w:val="a3"/>
        <w:tblW w:w="1087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50"/>
        <w:gridCol w:w="720"/>
        <w:gridCol w:w="705"/>
        <w:gridCol w:w="735"/>
        <w:gridCol w:w="795"/>
        <w:gridCol w:w="825"/>
        <w:gridCol w:w="705"/>
        <w:gridCol w:w="705"/>
        <w:gridCol w:w="870"/>
        <w:gridCol w:w="735"/>
        <w:gridCol w:w="735"/>
        <w:gridCol w:w="780"/>
        <w:gridCol w:w="825"/>
      </w:tblGrid>
      <w:tr w:rsidR="00183220" w14:paraId="58BDC0A4" w14:textId="77777777">
        <w:tc>
          <w:tcPr>
            <w:tcW w:w="990" w:type="dxa"/>
            <w:shd w:val="clear" w:color="auto" w:fill="auto"/>
            <w:tcMar>
              <w:top w:w="100" w:type="dxa"/>
              <w:left w:w="100" w:type="dxa"/>
              <w:bottom w:w="100" w:type="dxa"/>
              <w:right w:w="100" w:type="dxa"/>
            </w:tcMar>
          </w:tcPr>
          <w:p w14:paraId="7495AB62" w14:textId="77777777" w:rsidR="00183220" w:rsidRDefault="00846E55">
            <w:pPr>
              <w:rPr>
                <w:sz w:val="22"/>
                <w:szCs w:val="22"/>
              </w:rPr>
            </w:pPr>
            <w:r>
              <w:rPr>
                <w:sz w:val="22"/>
                <w:szCs w:val="22"/>
              </w:rPr>
              <w:t>Variable</w:t>
            </w:r>
          </w:p>
        </w:tc>
        <w:tc>
          <w:tcPr>
            <w:tcW w:w="750" w:type="dxa"/>
            <w:shd w:val="clear" w:color="auto" w:fill="auto"/>
            <w:tcMar>
              <w:top w:w="100" w:type="dxa"/>
              <w:left w:w="100" w:type="dxa"/>
              <w:bottom w:w="100" w:type="dxa"/>
              <w:right w:w="100" w:type="dxa"/>
            </w:tcMar>
          </w:tcPr>
          <w:p w14:paraId="2CDCB40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oMath>
            </m:oMathPara>
          </w:p>
        </w:tc>
        <w:tc>
          <w:tcPr>
            <w:tcW w:w="720" w:type="dxa"/>
            <w:shd w:val="clear" w:color="auto" w:fill="auto"/>
            <w:tcMar>
              <w:top w:w="100" w:type="dxa"/>
              <w:left w:w="100" w:type="dxa"/>
              <w:bottom w:w="100" w:type="dxa"/>
              <w:right w:w="100" w:type="dxa"/>
            </w:tcMar>
          </w:tcPr>
          <w:p w14:paraId="29F454D4"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2</m:t>
                    </m:r>
                  </m:sub>
                </m:sSub>
              </m:oMath>
            </m:oMathPara>
          </w:p>
        </w:tc>
        <w:tc>
          <w:tcPr>
            <w:tcW w:w="705" w:type="dxa"/>
            <w:shd w:val="clear" w:color="auto" w:fill="auto"/>
            <w:tcMar>
              <w:top w:w="100" w:type="dxa"/>
              <w:left w:w="100" w:type="dxa"/>
              <w:bottom w:w="100" w:type="dxa"/>
              <w:right w:w="100" w:type="dxa"/>
            </w:tcMar>
          </w:tcPr>
          <w:p w14:paraId="1D671765"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3</m:t>
                    </m:r>
                  </m:sub>
                </m:sSub>
              </m:oMath>
            </m:oMathPara>
          </w:p>
        </w:tc>
        <w:tc>
          <w:tcPr>
            <w:tcW w:w="735" w:type="dxa"/>
            <w:shd w:val="clear" w:color="auto" w:fill="auto"/>
            <w:tcMar>
              <w:top w:w="100" w:type="dxa"/>
              <w:left w:w="100" w:type="dxa"/>
              <w:bottom w:w="100" w:type="dxa"/>
              <w:right w:w="100" w:type="dxa"/>
            </w:tcMar>
          </w:tcPr>
          <w:p w14:paraId="16F93105"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4</m:t>
                    </m:r>
                  </m:sub>
                </m:sSub>
              </m:oMath>
            </m:oMathPara>
          </w:p>
        </w:tc>
        <w:tc>
          <w:tcPr>
            <w:tcW w:w="795" w:type="dxa"/>
            <w:shd w:val="clear" w:color="auto" w:fill="auto"/>
            <w:tcMar>
              <w:top w:w="100" w:type="dxa"/>
              <w:left w:w="100" w:type="dxa"/>
              <w:bottom w:w="100" w:type="dxa"/>
              <w:right w:w="100" w:type="dxa"/>
            </w:tcMar>
          </w:tcPr>
          <w:p w14:paraId="70DA508D"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5</m:t>
                    </m:r>
                  </m:sub>
                </m:sSub>
              </m:oMath>
            </m:oMathPara>
          </w:p>
        </w:tc>
        <w:tc>
          <w:tcPr>
            <w:tcW w:w="825" w:type="dxa"/>
            <w:shd w:val="clear" w:color="auto" w:fill="auto"/>
            <w:tcMar>
              <w:top w:w="100" w:type="dxa"/>
              <w:left w:w="100" w:type="dxa"/>
              <w:bottom w:w="100" w:type="dxa"/>
              <w:right w:w="100" w:type="dxa"/>
            </w:tcMar>
          </w:tcPr>
          <w:p w14:paraId="025112DC"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6</m:t>
                    </m:r>
                  </m:sub>
                </m:sSub>
              </m:oMath>
            </m:oMathPara>
          </w:p>
        </w:tc>
        <w:tc>
          <w:tcPr>
            <w:tcW w:w="705" w:type="dxa"/>
            <w:shd w:val="clear" w:color="auto" w:fill="auto"/>
            <w:tcMar>
              <w:top w:w="100" w:type="dxa"/>
              <w:left w:w="100" w:type="dxa"/>
              <w:bottom w:w="100" w:type="dxa"/>
              <w:right w:w="100" w:type="dxa"/>
            </w:tcMar>
          </w:tcPr>
          <w:p w14:paraId="7B4D291B"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7</m:t>
                    </m:r>
                  </m:sub>
                </m:sSub>
              </m:oMath>
            </m:oMathPara>
          </w:p>
        </w:tc>
        <w:tc>
          <w:tcPr>
            <w:tcW w:w="705" w:type="dxa"/>
            <w:shd w:val="clear" w:color="auto" w:fill="auto"/>
            <w:tcMar>
              <w:top w:w="100" w:type="dxa"/>
              <w:left w:w="100" w:type="dxa"/>
              <w:bottom w:w="100" w:type="dxa"/>
              <w:right w:w="100" w:type="dxa"/>
            </w:tcMar>
          </w:tcPr>
          <w:p w14:paraId="5A2EF0F0"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8</m:t>
                    </m:r>
                  </m:sub>
                </m:sSub>
              </m:oMath>
            </m:oMathPara>
          </w:p>
        </w:tc>
        <w:tc>
          <w:tcPr>
            <w:tcW w:w="870" w:type="dxa"/>
            <w:shd w:val="clear" w:color="auto" w:fill="auto"/>
            <w:tcMar>
              <w:top w:w="100" w:type="dxa"/>
              <w:left w:w="100" w:type="dxa"/>
              <w:bottom w:w="100" w:type="dxa"/>
              <w:right w:w="100" w:type="dxa"/>
            </w:tcMar>
          </w:tcPr>
          <w:p w14:paraId="55DE08F8"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9</m:t>
                    </m:r>
                  </m:sub>
                </m:sSub>
              </m:oMath>
            </m:oMathPara>
          </w:p>
        </w:tc>
        <w:tc>
          <w:tcPr>
            <w:tcW w:w="735" w:type="dxa"/>
            <w:shd w:val="clear" w:color="auto" w:fill="auto"/>
            <w:tcMar>
              <w:top w:w="100" w:type="dxa"/>
              <w:left w:w="100" w:type="dxa"/>
              <w:bottom w:w="100" w:type="dxa"/>
              <w:right w:w="100" w:type="dxa"/>
            </w:tcMar>
          </w:tcPr>
          <w:p w14:paraId="420AED82"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10</m:t>
                    </m:r>
                  </m:sub>
                </m:sSub>
              </m:oMath>
            </m:oMathPara>
          </w:p>
        </w:tc>
        <w:tc>
          <w:tcPr>
            <w:tcW w:w="735" w:type="dxa"/>
            <w:shd w:val="clear" w:color="auto" w:fill="auto"/>
            <w:tcMar>
              <w:top w:w="100" w:type="dxa"/>
              <w:left w:w="100" w:type="dxa"/>
              <w:bottom w:w="100" w:type="dxa"/>
              <w:right w:w="100" w:type="dxa"/>
            </w:tcMar>
          </w:tcPr>
          <w:p w14:paraId="38465EC8"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11</m:t>
                    </m:r>
                  </m:sub>
                </m:sSub>
              </m:oMath>
            </m:oMathPara>
          </w:p>
        </w:tc>
        <w:tc>
          <w:tcPr>
            <w:tcW w:w="780" w:type="dxa"/>
            <w:shd w:val="clear" w:color="auto" w:fill="auto"/>
            <w:tcMar>
              <w:top w:w="100" w:type="dxa"/>
              <w:left w:w="100" w:type="dxa"/>
              <w:bottom w:w="100" w:type="dxa"/>
              <w:right w:w="100" w:type="dxa"/>
            </w:tcMar>
          </w:tcPr>
          <w:p w14:paraId="7EAEEE3A"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12</m:t>
                    </m:r>
                  </m:sub>
                </m:sSub>
              </m:oMath>
            </m:oMathPara>
          </w:p>
        </w:tc>
        <w:tc>
          <w:tcPr>
            <w:tcW w:w="825" w:type="dxa"/>
            <w:shd w:val="clear" w:color="auto" w:fill="auto"/>
            <w:tcMar>
              <w:top w:w="100" w:type="dxa"/>
              <w:left w:w="100" w:type="dxa"/>
              <w:bottom w:w="100" w:type="dxa"/>
              <w:right w:w="100" w:type="dxa"/>
            </w:tcMar>
          </w:tcPr>
          <w:p w14:paraId="17F62387"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13</m:t>
                    </m:r>
                  </m:sub>
                </m:sSub>
              </m:oMath>
            </m:oMathPara>
          </w:p>
        </w:tc>
      </w:tr>
      <w:tr w:rsidR="00183220" w14:paraId="7D7C7760" w14:textId="77777777">
        <w:tc>
          <w:tcPr>
            <w:tcW w:w="990" w:type="dxa"/>
            <w:shd w:val="clear" w:color="auto" w:fill="auto"/>
            <w:tcMar>
              <w:top w:w="100" w:type="dxa"/>
              <w:left w:w="100" w:type="dxa"/>
              <w:bottom w:w="100" w:type="dxa"/>
              <w:right w:w="100" w:type="dxa"/>
            </w:tcMar>
          </w:tcPr>
          <w:p w14:paraId="0294422D" w14:textId="77777777" w:rsidR="00183220" w:rsidRDefault="00846E55">
            <w:pPr>
              <w:widowControl w:val="0"/>
              <w:spacing w:after="0" w:line="240" w:lineRule="auto"/>
              <w:jc w:val="left"/>
              <w:rPr>
                <w:sz w:val="22"/>
                <w:szCs w:val="22"/>
              </w:rPr>
            </w:pPr>
            <w:r>
              <w:rPr>
                <w:sz w:val="22"/>
                <w:szCs w:val="22"/>
              </w:rPr>
              <w:t>Estimate</w:t>
            </w:r>
          </w:p>
        </w:tc>
        <w:tc>
          <w:tcPr>
            <w:tcW w:w="750" w:type="dxa"/>
            <w:shd w:val="clear" w:color="auto" w:fill="auto"/>
            <w:tcMar>
              <w:top w:w="100" w:type="dxa"/>
              <w:left w:w="100" w:type="dxa"/>
              <w:bottom w:w="100" w:type="dxa"/>
              <w:right w:w="100" w:type="dxa"/>
            </w:tcMar>
          </w:tcPr>
          <w:p w14:paraId="0CBB6FB9" w14:textId="77777777" w:rsidR="00183220" w:rsidRDefault="00846E55">
            <w:pPr>
              <w:widowControl w:val="0"/>
              <w:spacing w:after="0" w:line="240" w:lineRule="auto"/>
              <w:jc w:val="left"/>
              <w:rPr>
                <w:sz w:val="22"/>
                <w:szCs w:val="22"/>
              </w:rPr>
            </w:pPr>
            <w:r>
              <w:rPr>
                <w:sz w:val="22"/>
                <w:szCs w:val="22"/>
              </w:rPr>
              <w:t>0.118</w:t>
            </w:r>
          </w:p>
        </w:tc>
        <w:tc>
          <w:tcPr>
            <w:tcW w:w="720" w:type="dxa"/>
            <w:shd w:val="clear" w:color="auto" w:fill="auto"/>
            <w:tcMar>
              <w:top w:w="100" w:type="dxa"/>
              <w:left w:w="100" w:type="dxa"/>
              <w:bottom w:w="100" w:type="dxa"/>
              <w:right w:w="100" w:type="dxa"/>
            </w:tcMar>
          </w:tcPr>
          <w:p w14:paraId="0DB9C89B" w14:textId="77777777" w:rsidR="00183220" w:rsidRDefault="00846E55">
            <w:pPr>
              <w:widowControl w:val="0"/>
              <w:spacing w:after="0" w:line="240" w:lineRule="auto"/>
              <w:jc w:val="left"/>
              <w:rPr>
                <w:sz w:val="22"/>
                <w:szCs w:val="22"/>
              </w:rPr>
            </w:pPr>
            <w:r>
              <w:rPr>
                <w:sz w:val="22"/>
                <w:szCs w:val="22"/>
              </w:rPr>
              <w:t>0.029</w:t>
            </w:r>
          </w:p>
        </w:tc>
        <w:tc>
          <w:tcPr>
            <w:tcW w:w="705" w:type="dxa"/>
            <w:shd w:val="clear" w:color="auto" w:fill="auto"/>
            <w:tcMar>
              <w:top w:w="100" w:type="dxa"/>
              <w:left w:w="100" w:type="dxa"/>
              <w:bottom w:w="100" w:type="dxa"/>
              <w:right w:w="100" w:type="dxa"/>
            </w:tcMar>
          </w:tcPr>
          <w:p w14:paraId="2B5195DA" w14:textId="77777777" w:rsidR="00183220" w:rsidRDefault="00846E55">
            <w:pPr>
              <w:widowControl w:val="0"/>
              <w:spacing w:after="0" w:line="240" w:lineRule="auto"/>
              <w:jc w:val="left"/>
              <w:rPr>
                <w:sz w:val="22"/>
                <w:szCs w:val="22"/>
              </w:rPr>
            </w:pPr>
            <w:r>
              <w:rPr>
                <w:sz w:val="22"/>
                <w:szCs w:val="22"/>
              </w:rPr>
              <w:t>0.102</w:t>
            </w:r>
          </w:p>
        </w:tc>
        <w:tc>
          <w:tcPr>
            <w:tcW w:w="735" w:type="dxa"/>
            <w:shd w:val="clear" w:color="auto" w:fill="auto"/>
            <w:tcMar>
              <w:top w:w="100" w:type="dxa"/>
              <w:left w:w="100" w:type="dxa"/>
              <w:bottom w:w="100" w:type="dxa"/>
              <w:right w:w="100" w:type="dxa"/>
            </w:tcMar>
          </w:tcPr>
          <w:p w14:paraId="73EE9596" w14:textId="77777777" w:rsidR="00183220" w:rsidRDefault="00846E55">
            <w:pPr>
              <w:widowControl w:val="0"/>
              <w:spacing w:after="0" w:line="240" w:lineRule="auto"/>
              <w:jc w:val="left"/>
              <w:rPr>
                <w:sz w:val="22"/>
                <w:szCs w:val="22"/>
              </w:rPr>
            </w:pPr>
            <w:r>
              <w:rPr>
                <w:sz w:val="22"/>
                <w:szCs w:val="22"/>
              </w:rPr>
              <w:t>0.004</w:t>
            </w:r>
          </w:p>
        </w:tc>
        <w:tc>
          <w:tcPr>
            <w:tcW w:w="795" w:type="dxa"/>
            <w:shd w:val="clear" w:color="auto" w:fill="auto"/>
            <w:tcMar>
              <w:top w:w="100" w:type="dxa"/>
              <w:left w:w="100" w:type="dxa"/>
              <w:bottom w:w="100" w:type="dxa"/>
              <w:right w:w="100" w:type="dxa"/>
            </w:tcMar>
          </w:tcPr>
          <w:p w14:paraId="22ED8555" w14:textId="77777777" w:rsidR="00183220" w:rsidRDefault="00846E55">
            <w:pPr>
              <w:widowControl w:val="0"/>
              <w:spacing w:after="0" w:line="240" w:lineRule="auto"/>
              <w:jc w:val="left"/>
              <w:rPr>
                <w:sz w:val="22"/>
                <w:szCs w:val="22"/>
              </w:rPr>
            </w:pPr>
            <w:r>
              <w:rPr>
                <w:sz w:val="22"/>
                <w:szCs w:val="22"/>
              </w:rPr>
              <w:t>0.193</w:t>
            </w:r>
          </w:p>
        </w:tc>
        <w:tc>
          <w:tcPr>
            <w:tcW w:w="825" w:type="dxa"/>
            <w:shd w:val="clear" w:color="auto" w:fill="auto"/>
            <w:tcMar>
              <w:top w:w="100" w:type="dxa"/>
              <w:left w:w="100" w:type="dxa"/>
              <w:bottom w:w="100" w:type="dxa"/>
              <w:right w:w="100" w:type="dxa"/>
            </w:tcMar>
          </w:tcPr>
          <w:p w14:paraId="0D20C40E" w14:textId="77777777" w:rsidR="00183220" w:rsidRDefault="00846E55">
            <w:pPr>
              <w:widowControl w:val="0"/>
              <w:spacing w:after="0" w:line="240" w:lineRule="auto"/>
              <w:jc w:val="left"/>
              <w:rPr>
                <w:sz w:val="22"/>
                <w:szCs w:val="22"/>
              </w:rPr>
            </w:pPr>
            <w:r>
              <w:rPr>
                <w:sz w:val="22"/>
                <w:szCs w:val="22"/>
              </w:rPr>
              <w:t>-0.157</w:t>
            </w:r>
          </w:p>
        </w:tc>
        <w:tc>
          <w:tcPr>
            <w:tcW w:w="705" w:type="dxa"/>
            <w:shd w:val="clear" w:color="auto" w:fill="auto"/>
            <w:tcMar>
              <w:top w:w="100" w:type="dxa"/>
              <w:left w:w="100" w:type="dxa"/>
              <w:bottom w:w="100" w:type="dxa"/>
              <w:right w:w="100" w:type="dxa"/>
            </w:tcMar>
          </w:tcPr>
          <w:p w14:paraId="3D0E0D13" w14:textId="77777777" w:rsidR="00183220" w:rsidRDefault="00846E55">
            <w:pPr>
              <w:widowControl w:val="0"/>
              <w:spacing w:after="0" w:line="240" w:lineRule="auto"/>
              <w:jc w:val="left"/>
              <w:rPr>
                <w:sz w:val="22"/>
                <w:szCs w:val="22"/>
              </w:rPr>
            </w:pPr>
            <w:r>
              <w:rPr>
                <w:sz w:val="22"/>
                <w:szCs w:val="22"/>
              </w:rPr>
              <w:t>0.048</w:t>
            </w:r>
          </w:p>
        </w:tc>
        <w:tc>
          <w:tcPr>
            <w:tcW w:w="705" w:type="dxa"/>
            <w:shd w:val="clear" w:color="auto" w:fill="auto"/>
            <w:tcMar>
              <w:top w:w="100" w:type="dxa"/>
              <w:left w:w="100" w:type="dxa"/>
              <w:bottom w:w="100" w:type="dxa"/>
              <w:right w:w="100" w:type="dxa"/>
            </w:tcMar>
          </w:tcPr>
          <w:p w14:paraId="5F187063" w14:textId="77777777" w:rsidR="00183220" w:rsidRDefault="00846E55">
            <w:pPr>
              <w:widowControl w:val="0"/>
              <w:spacing w:after="0" w:line="240" w:lineRule="auto"/>
              <w:jc w:val="left"/>
              <w:rPr>
                <w:sz w:val="22"/>
                <w:szCs w:val="22"/>
              </w:rPr>
            </w:pPr>
            <w:r>
              <w:rPr>
                <w:sz w:val="22"/>
                <w:szCs w:val="22"/>
              </w:rPr>
              <w:t>0.090</w:t>
            </w:r>
          </w:p>
        </w:tc>
        <w:tc>
          <w:tcPr>
            <w:tcW w:w="870" w:type="dxa"/>
            <w:shd w:val="clear" w:color="auto" w:fill="auto"/>
            <w:tcMar>
              <w:top w:w="100" w:type="dxa"/>
              <w:left w:w="100" w:type="dxa"/>
              <w:bottom w:w="100" w:type="dxa"/>
              <w:right w:w="100" w:type="dxa"/>
            </w:tcMar>
          </w:tcPr>
          <w:p w14:paraId="479C61AD" w14:textId="77777777" w:rsidR="00183220" w:rsidRDefault="00846E55">
            <w:pPr>
              <w:widowControl w:val="0"/>
              <w:spacing w:after="0" w:line="240" w:lineRule="auto"/>
              <w:jc w:val="left"/>
              <w:rPr>
                <w:sz w:val="22"/>
                <w:szCs w:val="22"/>
              </w:rPr>
            </w:pPr>
            <w:r>
              <w:rPr>
                <w:sz w:val="22"/>
                <w:szCs w:val="22"/>
              </w:rPr>
              <w:t>0.025</w:t>
            </w:r>
          </w:p>
        </w:tc>
        <w:tc>
          <w:tcPr>
            <w:tcW w:w="735" w:type="dxa"/>
            <w:shd w:val="clear" w:color="auto" w:fill="auto"/>
            <w:tcMar>
              <w:top w:w="100" w:type="dxa"/>
              <w:left w:w="100" w:type="dxa"/>
              <w:bottom w:w="100" w:type="dxa"/>
              <w:right w:w="100" w:type="dxa"/>
            </w:tcMar>
          </w:tcPr>
          <w:p w14:paraId="555C1046" w14:textId="77777777" w:rsidR="00183220" w:rsidRDefault="00846E55">
            <w:pPr>
              <w:widowControl w:val="0"/>
              <w:spacing w:after="0" w:line="240" w:lineRule="auto"/>
              <w:jc w:val="left"/>
              <w:rPr>
                <w:sz w:val="22"/>
                <w:szCs w:val="22"/>
              </w:rPr>
            </w:pPr>
            <w:r>
              <w:rPr>
                <w:sz w:val="22"/>
                <w:szCs w:val="22"/>
              </w:rPr>
              <w:t>0.088</w:t>
            </w:r>
          </w:p>
        </w:tc>
        <w:tc>
          <w:tcPr>
            <w:tcW w:w="735" w:type="dxa"/>
            <w:shd w:val="clear" w:color="auto" w:fill="auto"/>
            <w:tcMar>
              <w:top w:w="100" w:type="dxa"/>
              <w:left w:w="100" w:type="dxa"/>
              <w:bottom w:w="100" w:type="dxa"/>
              <w:right w:w="100" w:type="dxa"/>
            </w:tcMar>
          </w:tcPr>
          <w:p w14:paraId="47E932E2" w14:textId="77777777" w:rsidR="00183220" w:rsidRDefault="00846E55">
            <w:pPr>
              <w:widowControl w:val="0"/>
              <w:spacing w:after="0" w:line="240" w:lineRule="auto"/>
              <w:jc w:val="left"/>
              <w:rPr>
                <w:sz w:val="22"/>
                <w:szCs w:val="22"/>
              </w:rPr>
            </w:pPr>
            <w:r>
              <w:rPr>
                <w:sz w:val="22"/>
                <w:szCs w:val="22"/>
              </w:rPr>
              <w:t>0.087</w:t>
            </w:r>
          </w:p>
        </w:tc>
        <w:tc>
          <w:tcPr>
            <w:tcW w:w="780" w:type="dxa"/>
            <w:shd w:val="clear" w:color="auto" w:fill="auto"/>
            <w:tcMar>
              <w:top w:w="100" w:type="dxa"/>
              <w:left w:w="100" w:type="dxa"/>
              <w:bottom w:w="100" w:type="dxa"/>
              <w:right w:w="100" w:type="dxa"/>
            </w:tcMar>
          </w:tcPr>
          <w:p w14:paraId="5851DFB1" w14:textId="77777777" w:rsidR="00183220" w:rsidRDefault="00846E55">
            <w:pPr>
              <w:widowControl w:val="0"/>
              <w:spacing w:after="0" w:line="240" w:lineRule="auto"/>
              <w:jc w:val="left"/>
              <w:rPr>
                <w:sz w:val="22"/>
                <w:szCs w:val="22"/>
              </w:rPr>
            </w:pPr>
            <w:r>
              <w:rPr>
                <w:sz w:val="22"/>
                <w:szCs w:val="22"/>
              </w:rPr>
              <w:t>-0.043</w:t>
            </w:r>
          </w:p>
        </w:tc>
        <w:tc>
          <w:tcPr>
            <w:tcW w:w="825" w:type="dxa"/>
            <w:shd w:val="clear" w:color="auto" w:fill="auto"/>
            <w:tcMar>
              <w:top w:w="100" w:type="dxa"/>
              <w:left w:w="100" w:type="dxa"/>
              <w:bottom w:w="100" w:type="dxa"/>
              <w:right w:w="100" w:type="dxa"/>
            </w:tcMar>
          </w:tcPr>
          <w:p w14:paraId="57FF701A" w14:textId="77777777" w:rsidR="00183220" w:rsidRDefault="00846E55">
            <w:pPr>
              <w:widowControl w:val="0"/>
              <w:spacing w:after="0" w:line="240" w:lineRule="auto"/>
              <w:jc w:val="left"/>
              <w:rPr>
                <w:sz w:val="22"/>
                <w:szCs w:val="22"/>
              </w:rPr>
            </w:pPr>
            <w:r>
              <w:rPr>
                <w:sz w:val="22"/>
                <w:szCs w:val="22"/>
              </w:rPr>
              <w:t>-0.584</w:t>
            </w:r>
          </w:p>
        </w:tc>
      </w:tr>
      <w:tr w:rsidR="00183220" w14:paraId="7078B62A" w14:textId="77777777">
        <w:tc>
          <w:tcPr>
            <w:tcW w:w="990" w:type="dxa"/>
            <w:shd w:val="clear" w:color="auto" w:fill="auto"/>
            <w:tcMar>
              <w:top w:w="100" w:type="dxa"/>
              <w:left w:w="100" w:type="dxa"/>
              <w:bottom w:w="100" w:type="dxa"/>
              <w:right w:w="100" w:type="dxa"/>
            </w:tcMar>
          </w:tcPr>
          <w:p w14:paraId="2AFC873A" w14:textId="77777777" w:rsidR="00183220" w:rsidRDefault="00846E55">
            <w:pPr>
              <w:widowControl w:val="0"/>
              <w:spacing w:after="0" w:line="240" w:lineRule="auto"/>
              <w:jc w:val="left"/>
              <w:rPr>
                <w:sz w:val="22"/>
                <w:szCs w:val="22"/>
              </w:rPr>
            </w:pPr>
            <w:r>
              <w:rPr>
                <w:sz w:val="22"/>
                <w:szCs w:val="22"/>
              </w:rPr>
              <w:t>P-value</w:t>
            </w:r>
          </w:p>
        </w:tc>
        <w:tc>
          <w:tcPr>
            <w:tcW w:w="750" w:type="dxa"/>
            <w:shd w:val="clear" w:color="auto" w:fill="auto"/>
            <w:tcMar>
              <w:top w:w="100" w:type="dxa"/>
              <w:left w:w="100" w:type="dxa"/>
              <w:bottom w:w="100" w:type="dxa"/>
              <w:right w:w="100" w:type="dxa"/>
            </w:tcMar>
          </w:tcPr>
          <w:p w14:paraId="34DC7E88" w14:textId="77777777" w:rsidR="00183220" w:rsidRDefault="00846E55">
            <w:pPr>
              <w:widowControl w:val="0"/>
              <w:spacing w:after="0" w:line="240" w:lineRule="auto"/>
              <w:jc w:val="left"/>
              <w:rPr>
                <w:sz w:val="22"/>
                <w:szCs w:val="22"/>
              </w:rPr>
            </w:pPr>
            <w:r>
              <w:rPr>
                <w:sz w:val="22"/>
                <w:szCs w:val="22"/>
              </w:rPr>
              <w:t>0.023</w:t>
            </w:r>
          </w:p>
        </w:tc>
        <w:tc>
          <w:tcPr>
            <w:tcW w:w="720" w:type="dxa"/>
            <w:shd w:val="clear" w:color="auto" w:fill="auto"/>
            <w:tcMar>
              <w:top w:w="100" w:type="dxa"/>
              <w:left w:w="100" w:type="dxa"/>
              <w:bottom w:w="100" w:type="dxa"/>
              <w:right w:w="100" w:type="dxa"/>
            </w:tcMar>
          </w:tcPr>
          <w:p w14:paraId="09EF05AB" w14:textId="77777777" w:rsidR="00183220" w:rsidRDefault="00846E55">
            <w:pPr>
              <w:widowControl w:val="0"/>
              <w:spacing w:after="0" w:line="240" w:lineRule="auto"/>
              <w:jc w:val="left"/>
              <w:rPr>
                <w:sz w:val="22"/>
                <w:szCs w:val="22"/>
              </w:rPr>
            </w:pPr>
            <w:r>
              <w:rPr>
                <w:sz w:val="22"/>
                <w:szCs w:val="22"/>
              </w:rPr>
              <w:t>0.577</w:t>
            </w:r>
          </w:p>
        </w:tc>
        <w:tc>
          <w:tcPr>
            <w:tcW w:w="705" w:type="dxa"/>
            <w:shd w:val="clear" w:color="auto" w:fill="auto"/>
            <w:tcMar>
              <w:top w:w="100" w:type="dxa"/>
              <w:left w:w="100" w:type="dxa"/>
              <w:bottom w:w="100" w:type="dxa"/>
              <w:right w:w="100" w:type="dxa"/>
            </w:tcMar>
          </w:tcPr>
          <w:p w14:paraId="31B937EE" w14:textId="77777777" w:rsidR="00183220" w:rsidRDefault="00846E55">
            <w:pPr>
              <w:widowControl w:val="0"/>
              <w:spacing w:after="0" w:line="240" w:lineRule="auto"/>
              <w:jc w:val="left"/>
              <w:rPr>
                <w:sz w:val="22"/>
                <w:szCs w:val="22"/>
              </w:rPr>
            </w:pPr>
            <w:r>
              <w:rPr>
                <w:sz w:val="22"/>
                <w:szCs w:val="22"/>
              </w:rPr>
              <w:t>0.054</w:t>
            </w:r>
          </w:p>
        </w:tc>
        <w:tc>
          <w:tcPr>
            <w:tcW w:w="735" w:type="dxa"/>
            <w:shd w:val="clear" w:color="auto" w:fill="auto"/>
            <w:tcMar>
              <w:top w:w="100" w:type="dxa"/>
              <w:left w:w="100" w:type="dxa"/>
              <w:bottom w:w="100" w:type="dxa"/>
              <w:right w:w="100" w:type="dxa"/>
            </w:tcMar>
          </w:tcPr>
          <w:p w14:paraId="29A371E4" w14:textId="77777777" w:rsidR="00183220" w:rsidRDefault="00846E55">
            <w:pPr>
              <w:widowControl w:val="0"/>
              <w:spacing w:after="0" w:line="240" w:lineRule="auto"/>
              <w:jc w:val="left"/>
              <w:rPr>
                <w:sz w:val="22"/>
                <w:szCs w:val="22"/>
              </w:rPr>
            </w:pPr>
            <w:r>
              <w:rPr>
                <w:sz w:val="22"/>
                <w:szCs w:val="22"/>
              </w:rPr>
              <w:t>0.943</w:t>
            </w:r>
          </w:p>
        </w:tc>
        <w:tc>
          <w:tcPr>
            <w:tcW w:w="795" w:type="dxa"/>
            <w:shd w:val="clear" w:color="auto" w:fill="auto"/>
            <w:tcMar>
              <w:top w:w="100" w:type="dxa"/>
              <w:left w:w="100" w:type="dxa"/>
              <w:bottom w:w="100" w:type="dxa"/>
              <w:right w:w="100" w:type="dxa"/>
            </w:tcMar>
          </w:tcPr>
          <w:p w14:paraId="7E54F5CA" w14:textId="77777777" w:rsidR="00183220" w:rsidRDefault="00846E55">
            <w:pPr>
              <w:widowControl w:val="0"/>
              <w:spacing w:after="0" w:line="240" w:lineRule="auto"/>
              <w:jc w:val="left"/>
              <w:rPr>
                <w:sz w:val="22"/>
                <w:szCs w:val="22"/>
              </w:rPr>
            </w:pPr>
            <w:r>
              <w:rPr>
                <w:sz w:val="22"/>
                <w:szCs w:val="22"/>
              </w:rPr>
              <w:t>&lt;0.01</w:t>
            </w:r>
          </w:p>
        </w:tc>
        <w:tc>
          <w:tcPr>
            <w:tcW w:w="825" w:type="dxa"/>
            <w:shd w:val="clear" w:color="auto" w:fill="auto"/>
            <w:tcMar>
              <w:top w:w="100" w:type="dxa"/>
              <w:left w:w="100" w:type="dxa"/>
              <w:bottom w:w="100" w:type="dxa"/>
              <w:right w:w="100" w:type="dxa"/>
            </w:tcMar>
          </w:tcPr>
          <w:p w14:paraId="1C664EE8" w14:textId="77777777" w:rsidR="00183220" w:rsidRDefault="00846E55">
            <w:pPr>
              <w:widowControl w:val="0"/>
              <w:spacing w:after="0" w:line="240" w:lineRule="auto"/>
              <w:jc w:val="left"/>
              <w:rPr>
                <w:sz w:val="22"/>
                <w:szCs w:val="22"/>
              </w:rPr>
            </w:pPr>
            <w:r>
              <w:rPr>
                <w:sz w:val="22"/>
                <w:szCs w:val="22"/>
              </w:rPr>
              <w:t>&lt;0.01</w:t>
            </w:r>
          </w:p>
        </w:tc>
        <w:tc>
          <w:tcPr>
            <w:tcW w:w="705" w:type="dxa"/>
            <w:shd w:val="clear" w:color="auto" w:fill="auto"/>
            <w:tcMar>
              <w:top w:w="100" w:type="dxa"/>
              <w:left w:w="100" w:type="dxa"/>
              <w:bottom w:w="100" w:type="dxa"/>
              <w:right w:w="100" w:type="dxa"/>
            </w:tcMar>
          </w:tcPr>
          <w:p w14:paraId="1BEDCBF6" w14:textId="77777777" w:rsidR="00183220" w:rsidRDefault="00846E55">
            <w:pPr>
              <w:widowControl w:val="0"/>
              <w:spacing w:after="0" w:line="240" w:lineRule="auto"/>
              <w:jc w:val="left"/>
              <w:rPr>
                <w:sz w:val="22"/>
                <w:szCs w:val="22"/>
              </w:rPr>
            </w:pPr>
            <w:r>
              <w:rPr>
                <w:sz w:val="22"/>
                <w:szCs w:val="22"/>
              </w:rPr>
              <w:t>0.358</w:t>
            </w:r>
          </w:p>
        </w:tc>
        <w:tc>
          <w:tcPr>
            <w:tcW w:w="705" w:type="dxa"/>
            <w:shd w:val="clear" w:color="auto" w:fill="auto"/>
            <w:tcMar>
              <w:top w:w="100" w:type="dxa"/>
              <w:left w:w="100" w:type="dxa"/>
              <w:bottom w:w="100" w:type="dxa"/>
              <w:right w:w="100" w:type="dxa"/>
            </w:tcMar>
          </w:tcPr>
          <w:p w14:paraId="0CB66041" w14:textId="77777777" w:rsidR="00183220" w:rsidRDefault="00846E55">
            <w:pPr>
              <w:widowControl w:val="0"/>
              <w:spacing w:after="0" w:line="240" w:lineRule="auto"/>
              <w:jc w:val="left"/>
              <w:rPr>
                <w:sz w:val="22"/>
                <w:szCs w:val="22"/>
              </w:rPr>
            </w:pPr>
            <w:r>
              <w:rPr>
                <w:sz w:val="22"/>
                <w:szCs w:val="22"/>
              </w:rPr>
              <w:t>0.088</w:t>
            </w:r>
          </w:p>
        </w:tc>
        <w:tc>
          <w:tcPr>
            <w:tcW w:w="870" w:type="dxa"/>
            <w:shd w:val="clear" w:color="auto" w:fill="auto"/>
            <w:tcMar>
              <w:top w:w="100" w:type="dxa"/>
              <w:left w:w="100" w:type="dxa"/>
              <w:bottom w:w="100" w:type="dxa"/>
              <w:right w:w="100" w:type="dxa"/>
            </w:tcMar>
          </w:tcPr>
          <w:p w14:paraId="4B9766D1" w14:textId="77777777" w:rsidR="00183220" w:rsidRDefault="00846E55">
            <w:pPr>
              <w:widowControl w:val="0"/>
              <w:spacing w:after="0" w:line="240" w:lineRule="auto"/>
              <w:jc w:val="left"/>
              <w:rPr>
                <w:sz w:val="22"/>
                <w:szCs w:val="22"/>
              </w:rPr>
            </w:pPr>
            <w:r>
              <w:rPr>
                <w:sz w:val="22"/>
                <w:szCs w:val="22"/>
              </w:rPr>
              <w:t>0.639</w:t>
            </w:r>
          </w:p>
        </w:tc>
        <w:tc>
          <w:tcPr>
            <w:tcW w:w="735" w:type="dxa"/>
            <w:shd w:val="clear" w:color="auto" w:fill="auto"/>
            <w:tcMar>
              <w:top w:w="100" w:type="dxa"/>
              <w:left w:w="100" w:type="dxa"/>
              <w:bottom w:w="100" w:type="dxa"/>
              <w:right w:w="100" w:type="dxa"/>
            </w:tcMar>
          </w:tcPr>
          <w:p w14:paraId="0A504B87" w14:textId="77777777" w:rsidR="00183220" w:rsidRDefault="00846E55">
            <w:pPr>
              <w:widowControl w:val="0"/>
              <w:spacing w:after="0" w:line="240" w:lineRule="auto"/>
              <w:jc w:val="left"/>
              <w:rPr>
                <w:sz w:val="22"/>
                <w:szCs w:val="22"/>
              </w:rPr>
            </w:pPr>
            <w:r>
              <w:rPr>
                <w:sz w:val="22"/>
                <w:szCs w:val="22"/>
              </w:rPr>
              <w:t>0.097</w:t>
            </w:r>
          </w:p>
        </w:tc>
        <w:tc>
          <w:tcPr>
            <w:tcW w:w="735" w:type="dxa"/>
            <w:shd w:val="clear" w:color="auto" w:fill="auto"/>
            <w:tcMar>
              <w:top w:w="100" w:type="dxa"/>
              <w:left w:w="100" w:type="dxa"/>
              <w:bottom w:w="100" w:type="dxa"/>
              <w:right w:w="100" w:type="dxa"/>
            </w:tcMar>
          </w:tcPr>
          <w:p w14:paraId="456E273A" w14:textId="77777777" w:rsidR="00183220" w:rsidRDefault="00846E55">
            <w:pPr>
              <w:widowControl w:val="0"/>
              <w:spacing w:after="0" w:line="240" w:lineRule="auto"/>
              <w:jc w:val="left"/>
              <w:rPr>
                <w:sz w:val="22"/>
                <w:szCs w:val="22"/>
              </w:rPr>
            </w:pPr>
            <w:r>
              <w:rPr>
                <w:sz w:val="22"/>
                <w:szCs w:val="22"/>
              </w:rPr>
              <w:t>0.100</w:t>
            </w:r>
          </w:p>
        </w:tc>
        <w:tc>
          <w:tcPr>
            <w:tcW w:w="780" w:type="dxa"/>
            <w:shd w:val="clear" w:color="auto" w:fill="auto"/>
            <w:tcMar>
              <w:top w:w="100" w:type="dxa"/>
              <w:left w:w="100" w:type="dxa"/>
              <w:bottom w:w="100" w:type="dxa"/>
              <w:right w:w="100" w:type="dxa"/>
            </w:tcMar>
          </w:tcPr>
          <w:p w14:paraId="2DE3A3DA" w14:textId="77777777" w:rsidR="00183220" w:rsidRDefault="00846E55">
            <w:pPr>
              <w:widowControl w:val="0"/>
              <w:spacing w:after="0" w:line="240" w:lineRule="auto"/>
              <w:jc w:val="left"/>
              <w:rPr>
                <w:sz w:val="22"/>
                <w:szCs w:val="22"/>
              </w:rPr>
            </w:pPr>
            <w:r>
              <w:rPr>
                <w:sz w:val="22"/>
                <w:szCs w:val="22"/>
              </w:rPr>
              <w:t>0.411</w:t>
            </w:r>
          </w:p>
        </w:tc>
        <w:tc>
          <w:tcPr>
            <w:tcW w:w="825" w:type="dxa"/>
            <w:shd w:val="clear" w:color="auto" w:fill="auto"/>
            <w:tcMar>
              <w:top w:w="100" w:type="dxa"/>
              <w:left w:w="100" w:type="dxa"/>
              <w:bottom w:w="100" w:type="dxa"/>
              <w:right w:w="100" w:type="dxa"/>
            </w:tcMar>
          </w:tcPr>
          <w:p w14:paraId="1111BC7D" w14:textId="77777777" w:rsidR="00183220" w:rsidRDefault="00846E55">
            <w:pPr>
              <w:widowControl w:val="0"/>
              <w:spacing w:after="0" w:line="240" w:lineRule="auto"/>
              <w:jc w:val="left"/>
              <w:rPr>
                <w:sz w:val="22"/>
                <w:szCs w:val="22"/>
              </w:rPr>
            </w:pPr>
            <w:r>
              <w:rPr>
                <w:sz w:val="22"/>
                <w:szCs w:val="22"/>
              </w:rPr>
              <w:t>&lt;0.01</w:t>
            </w:r>
          </w:p>
        </w:tc>
      </w:tr>
    </w:tbl>
    <w:p w14:paraId="61F15048" w14:textId="77777777" w:rsidR="00183220" w:rsidRDefault="00183220">
      <w:pPr>
        <w:rPr>
          <w:sz w:val="22"/>
          <w:szCs w:val="22"/>
        </w:rPr>
      </w:pPr>
    </w:p>
    <w:p w14:paraId="01A1D112" w14:textId="77777777" w:rsidR="00183220" w:rsidRDefault="00846E55">
      <w:r>
        <w:rPr>
          <w:b/>
        </w:rPr>
        <w:t xml:space="preserve">Appendix table 5. </w:t>
      </w:r>
      <w:r>
        <w:t>Estimated random effects on total brushing duration in a brushing session</w:t>
      </w:r>
    </w:p>
    <w:p w14:paraId="37DE5D22" w14:textId="77777777" w:rsidR="00183220" w:rsidRDefault="00183220"/>
    <w:p w14:paraId="68A7A0AA" w14:textId="77777777" w:rsidR="00183220" w:rsidRDefault="00183220"/>
    <w:p w14:paraId="01CB91B9" w14:textId="77777777" w:rsidR="00183220" w:rsidRDefault="00183220"/>
    <w:p w14:paraId="79A21243" w14:textId="77777777" w:rsidR="00183220" w:rsidRDefault="00183220"/>
    <w:p w14:paraId="59A38D0D" w14:textId="77777777" w:rsidR="00183220" w:rsidRDefault="00183220"/>
    <w:p w14:paraId="72670E1A" w14:textId="77777777" w:rsidR="00183220" w:rsidRDefault="00183220"/>
    <w:p w14:paraId="7694E83D" w14:textId="77777777" w:rsidR="00183220" w:rsidRDefault="00183220"/>
    <w:p w14:paraId="499E6279" w14:textId="77777777" w:rsidR="00183220" w:rsidRDefault="00846E55">
      <w:r>
        <w:t>Winterfield et al. (2014) concluded that participants only spent 28% of their time brushing oral regions with 40% of participants completely neglecting to brush oral surfaces when using a powered toothbrush [42]. Thus, a higher risk for dental diseases and poor oral hygiene are the consequences of neglecting regions of the mouth when brushing.</w:t>
      </w:r>
    </w:p>
    <w:p w14:paraId="5C348E9A" w14:textId="77777777" w:rsidR="00183220" w:rsidRDefault="00183220">
      <w:pPr>
        <w:rPr>
          <w:i/>
        </w:rPr>
      </w:pPr>
    </w:p>
    <w:p w14:paraId="674F9132" w14:textId="77777777" w:rsidR="00183220" w:rsidRDefault="00846E55">
      <w:r>
        <w:t xml:space="preserve">In </w:t>
      </w:r>
      <w:proofErr w:type="spellStart"/>
      <w:r>
        <w:t>Janusz</w:t>
      </w:r>
      <w:proofErr w:type="spellEnd"/>
      <w:r>
        <w:t xml:space="preserve"> et al. (2008), 46.3% of the participants who were instructed to brush their teeth as they normally do </w:t>
      </w:r>
      <w:proofErr w:type="gramStart"/>
      <w:r>
        <w:t>activated</w:t>
      </w:r>
      <w:proofErr w:type="gramEnd"/>
      <w:r>
        <w:t xml:space="preserve"> the pressure sensor located in the toothbrush for at least four seconds of the two minute brushing interval, elucidating that brushing with high levels of pressure is common among the general population [30]. Moreover, in examining the amounts of pressure applied to various regions of the mouth during toothbrushing, Versteeg et al. (2005) found that lay people brushing their own teeth applied significantly more pressure and thus elucidated higher levels of gingival abrasion than that of a professional trained in practicing ideal brushing techniques [34]. These same subjects caused significantly less abrasion on the lingual than that of the buccal surface [34], demonstrating the varying degrees of pressure applied to different regions of the mouth. Therefore, this study shows that excessive amounts of pressure during toothbrushing is prevalent and a targeted intervention on pressure for the specific region that is brushed with excessive pressure could be a way to reduce the prevalence of gingival abrasion as a preventative measure.</w:t>
      </w:r>
    </w:p>
    <w:p w14:paraId="7282108A" w14:textId="77777777" w:rsidR="00183220" w:rsidRDefault="00183220">
      <w:pPr>
        <w:spacing w:line="240" w:lineRule="auto"/>
        <w:rPr>
          <w:b/>
          <w:color w:val="4C1130"/>
        </w:rPr>
      </w:pPr>
    </w:p>
    <w:sectPr w:rsidR="00183220">
      <w:headerReference w:type="default" r:id="rId109"/>
      <w:footerReference w:type="default" r:id="rId1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6" w:author="Douglas Ezra Morrison" w:date="2021-11-01T10:41:00Z" w:initials="DEM">
    <w:p w14:paraId="506366B9" w14:textId="60974FEE" w:rsidR="00691D6C" w:rsidRDefault="00691D6C">
      <w:pPr>
        <w:pStyle w:val="CommentText"/>
      </w:pPr>
      <w:r>
        <w:rPr>
          <w:rStyle w:val="CommentReference"/>
        </w:rPr>
        <w:annotationRef/>
      </w:r>
      <w:r>
        <w:t>is this the standard deviation of the individuals’ mean brushing durations? not clear as written</w:t>
      </w:r>
    </w:p>
  </w:comment>
  <w:comment w:id="103" w:author="Douglas Ezra Morrison" w:date="2021-11-01T12:16:00Z" w:initials="DEM">
    <w:p w14:paraId="461F88F9" w14:textId="3B01E74A" w:rsidR="00C22EBD" w:rsidRDefault="00C22EBD">
      <w:pPr>
        <w:pStyle w:val="CommentText"/>
      </w:pPr>
      <w:r>
        <w:rPr>
          <w:rStyle w:val="CommentReference"/>
        </w:rPr>
        <w:annotationRef/>
      </w:r>
      <w:r>
        <w:t xml:space="preserve">I’m not too familiar with the prior literature; did my best based on the articles </w:t>
      </w:r>
      <w:proofErr w:type="spellStart"/>
      <w:r>
        <w:t>Ramin</w:t>
      </w:r>
      <w:proofErr w:type="spellEnd"/>
      <w:r>
        <w:t xml:space="preserve"> has shown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366B9" w15:done="0"/>
  <w15:commentEx w15:paraId="461F88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42E7" w16cex:dateUtc="2021-11-01T17:41:00Z"/>
  <w16cex:commentExtensible w16cex:durableId="252A5939" w16cex:dateUtc="2021-11-01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366B9" w16cid:durableId="252A42E7"/>
  <w16cid:commentId w16cid:paraId="461F88F9" w16cid:durableId="252A59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80BB" w14:textId="77777777" w:rsidR="000C293E" w:rsidRDefault="000C293E">
      <w:pPr>
        <w:spacing w:after="0" w:line="240" w:lineRule="auto"/>
      </w:pPr>
      <w:r>
        <w:separator/>
      </w:r>
    </w:p>
  </w:endnote>
  <w:endnote w:type="continuationSeparator" w:id="0">
    <w:p w14:paraId="571F8C8E" w14:textId="77777777" w:rsidR="000C293E" w:rsidRDefault="000C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C675" w14:textId="77777777" w:rsidR="00DD6569" w:rsidRDefault="00DD65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2E8F" w14:textId="77777777" w:rsidR="000C293E" w:rsidRDefault="000C293E">
      <w:pPr>
        <w:spacing w:after="0" w:line="240" w:lineRule="auto"/>
      </w:pPr>
      <w:r>
        <w:separator/>
      </w:r>
    </w:p>
  </w:footnote>
  <w:footnote w:type="continuationSeparator" w:id="0">
    <w:p w14:paraId="789582C0" w14:textId="77777777" w:rsidR="000C293E" w:rsidRDefault="000C2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4E71" w14:textId="77777777" w:rsidR="00DD6569" w:rsidRDefault="00DD6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59B9"/>
    <w:multiLevelType w:val="hybridMultilevel"/>
    <w:tmpl w:val="5EBE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 Ezra Morrison">
    <w15:presenceInfo w15:providerId="None" w15:userId="Douglas Ezra Morr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wMzUwNDM0NrU0MbBU0lEKTi0uzszPAykwrgUArCRZlSwAAAA="/>
  </w:docVars>
  <w:rsids>
    <w:rsidRoot w:val="00183220"/>
    <w:rsid w:val="00055D37"/>
    <w:rsid w:val="000915FE"/>
    <w:rsid w:val="00096A47"/>
    <w:rsid w:val="000B2C05"/>
    <w:rsid w:val="000C293E"/>
    <w:rsid w:val="000D460F"/>
    <w:rsid w:val="001123E2"/>
    <w:rsid w:val="00180087"/>
    <w:rsid w:val="00183220"/>
    <w:rsid w:val="001931C7"/>
    <w:rsid w:val="001F76C0"/>
    <w:rsid w:val="00264743"/>
    <w:rsid w:val="00296EA4"/>
    <w:rsid w:val="002C4D20"/>
    <w:rsid w:val="002D7993"/>
    <w:rsid w:val="00313EBF"/>
    <w:rsid w:val="00362E5C"/>
    <w:rsid w:val="00363C57"/>
    <w:rsid w:val="00397EB6"/>
    <w:rsid w:val="003A5404"/>
    <w:rsid w:val="003C2186"/>
    <w:rsid w:val="004254C4"/>
    <w:rsid w:val="004A4536"/>
    <w:rsid w:val="004A5954"/>
    <w:rsid w:val="00521F74"/>
    <w:rsid w:val="0053051F"/>
    <w:rsid w:val="00542193"/>
    <w:rsid w:val="00570EB3"/>
    <w:rsid w:val="0058313B"/>
    <w:rsid w:val="005B29E4"/>
    <w:rsid w:val="006223A6"/>
    <w:rsid w:val="00691D6C"/>
    <w:rsid w:val="006F7AE0"/>
    <w:rsid w:val="007069CF"/>
    <w:rsid w:val="0072056A"/>
    <w:rsid w:val="007207E3"/>
    <w:rsid w:val="00732841"/>
    <w:rsid w:val="0073655D"/>
    <w:rsid w:val="00745DB3"/>
    <w:rsid w:val="00751DF9"/>
    <w:rsid w:val="00752383"/>
    <w:rsid w:val="007D39F9"/>
    <w:rsid w:val="008035FC"/>
    <w:rsid w:val="00846E55"/>
    <w:rsid w:val="00873974"/>
    <w:rsid w:val="008943C6"/>
    <w:rsid w:val="00896EC8"/>
    <w:rsid w:val="0090138B"/>
    <w:rsid w:val="009366D0"/>
    <w:rsid w:val="0096549F"/>
    <w:rsid w:val="00965983"/>
    <w:rsid w:val="00983C8C"/>
    <w:rsid w:val="00983F64"/>
    <w:rsid w:val="009A4545"/>
    <w:rsid w:val="009D6990"/>
    <w:rsid w:val="009F6E31"/>
    <w:rsid w:val="00A56CC7"/>
    <w:rsid w:val="00AF1022"/>
    <w:rsid w:val="00B109FE"/>
    <w:rsid w:val="00B5273E"/>
    <w:rsid w:val="00BB2419"/>
    <w:rsid w:val="00BD4C65"/>
    <w:rsid w:val="00BE5344"/>
    <w:rsid w:val="00C15FCA"/>
    <w:rsid w:val="00C22EBD"/>
    <w:rsid w:val="00C74B50"/>
    <w:rsid w:val="00CB22DA"/>
    <w:rsid w:val="00CD23F8"/>
    <w:rsid w:val="00CE520F"/>
    <w:rsid w:val="00CE6A1B"/>
    <w:rsid w:val="00CF5909"/>
    <w:rsid w:val="00D15888"/>
    <w:rsid w:val="00D3642F"/>
    <w:rsid w:val="00D36790"/>
    <w:rsid w:val="00D61DD4"/>
    <w:rsid w:val="00D679A6"/>
    <w:rsid w:val="00DC5F82"/>
    <w:rsid w:val="00DD6569"/>
    <w:rsid w:val="00DE1CA5"/>
    <w:rsid w:val="00DE767D"/>
    <w:rsid w:val="00E00979"/>
    <w:rsid w:val="00E05E32"/>
    <w:rsid w:val="00E208F4"/>
    <w:rsid w:val="00E21FEE"/>
    <w:rsid w:val="00E50855"/>
    <w:rsid w:val="00E53059"/>
    <w:rsid w:val="00EC459A"/>
    <w:rsid w:val="00ED1E11"/>
    <w:rsid w:val="00ED42B9"/>
    <w:rsid w:val="00F20E04"/>
    <w:rsid w:val="00F227C1"/>
    <w:rsid w:val="00F37CF8"/>
    <w:rsid w:val="00FA445C"/>
    <w:rsid w:val="00FB3C77"/>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5619"/>
  <w15:docId w15:val="{393A4706-7C51-4489-A230-845B2B82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6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90"/>
    <w:rPr>
      <w:rFonts w:ascii="Segoe UI" w:hAnsi="Segoe UI" w:cs="Segoe UI"/>
      <w:sz w:val="18"/>
      <w:szCs w:val="18"/>
    </w:rPr>
  </w:style>
  <w:style w:type="paragraph" w:styleId="NormalWeb">
    <w:name w:val="Normal (Web)"/>
    <w:basedOn w:val="Normal"/>
    <w:uiPriority w:val="99"/>
    <w:semiHidden/>
    <w:unhideWhenUsed/>
    <w:rsid w:val="00732841"/>
    <w:pPr>
      <w:spacing w:before="100" w:beforeAutospacing="1" w:after="100" w:afterAutospacing="1" w:line="240" w:lineRule="auto"/>
      <w:jc w:val="left"/>
    </w:pPr>
    <w:rPr>
      <w:highlight w:val="none"/>
      <w:lang w:val="en-US"/>
    </w:rPr>
  </w:style>
  <w:style w:type="character" w:customStyle="1" w:styleId="a4">
    <w:name w:val="_"/>
    <w:basedOn w:val="DefaultParagraphFont"/>
    <w:rsid w:val="00DD6569"/>
  </w:style>
  <w:style w:type="character" w:styleId="Hyperlink">
    <w:name w:val="Hyperlink"/>
    <w:basedOn w:val="DefaultParagraphFont"/>
    <w:uiPriority w:val="99"/>
    <w:semiHidden/>
    <w:unhideWhenUsed/>
    <w:rsid w:val="007D39F9"/>
    <w:rPr>
      <w:color w:val="0000FF"/>
      <w:u w:val="single"/>
    </w:rPr>
  </w:style>
  <w:style w:type="character" w:customStyle="1" w:styleId="hgkelc">
    <w:name w:val="hgkelc"/>
    <w:basedOn w:val="DefaultParagraphFont"/>
    <w:rsid w:val="00745DB3"/>
  </w:style>
  <w:style w:type="character" w:styleId="Strong">
    <w:name w:val="Strong"/>
    <w:basedOn w:val="DefaultParagraphFont"/>
    <w:uiPriority w:val="22"/>
    <w:qFormat/>
    <w:rsid w:val="00CD23F8"/>
    <w:rPr>
      <w:b/>
      <w:bCs/>
    </w:rPr>
  </w:style>
  <w:style w:type="paragraph" w:customStyle="1" w:styleId="abstract-paragraph">
    <w:name w:val="abstract-paragraph"/>
    <w:basedOn w:val="Normal"/>
    <w:rsid w:val="00ED1E11"/>
    <w:pPr>
      <w:spacing w:before="100" w:beforeAutospacing="1" w:after="100" w:afterAutospacing="1" w:line="240" w:lineRule="auto"/>
      <w:jc w:val="left"/>
    </w:pPr>
    <w:rPr>
      <w:highlight w:val="none"/>
      <w:lang w:val="en-US"/>
    </w:rPr>
  </w:style>
  <w:style w:type="character" w:customStyle="1" w:styleId="tooltip">
    <w:name w:val="tooltip"/>
    <w:basedOn w:val="DefaultParagraphFont"/>
    <w:rsid w:val="00ED1E11"/>
  </w:style>
  <w:style w:type="paragraph" w:styleId="NoSpacing">
    <w:name w:val="No Spacing"/>
    <w:uiPriority w:val="1"/>
    <w:qFormat/>
    <w:rsid w:val="00BB2419"/>
    <w:pPr>
      <w:spacing w:after="0" w:line="240" w:lineRule="auto"/>
    </w:pPr>
  </w:style>
  <w:style w:type="paragraph" w:styleId="Caption">
    <w:name w:val="caption"/>
    <w:basedOn w:val="Normal"/>
    <w:next w:val="Normal"/>
    <w:uiPriority w:val="35"/>
    <w:unhideWhenUsed/>
    <w:qFormat/>
    <w:rsid w:val="00D3642F"/>
    <w:pPr>
      <w:spacing w:line="240" w:lineRule="auto"/>
    </w:pPr>
    <w:rPr>
      <w:i/>
      <w:iCs/>
      <w:color w:val="1F497D" w:themeColor="text2"/>
      <w:sz w:val="18"/>
      <w:szCs w:val="18"/>
    </w:rPr>
  </w:style>
  <w:style w:type="paragraph" w:styleId="ListParagraph">
    <w:name w:val="List Paragraph"/>
    <w:basedOn w:val="Normal"/>
    <w:uiPriority w:val="34"/>
    <w:qFormat/>
    <w:rsid w:val="008035FC"/>
    <w:pPr>
      <w:ind w:left="720"/>
      <w:contextualSpacing/>
    </w:pPr>
  </w:style>
  <w:style w:type="paragraph" w:styleId="CommentSubject">
    <w:name w:val="annotation subject"/>
    <w:basedOn w:val="CommentText"/>
    <w:next w:val="CommentText"/>
    <w:link w:val="CommentSubjectChar"/>
    <w:uiPriority w:val="99"/>
    <w:semiHidden/>
    <w:unhideWhenUsed/>
    <w:rsid w:val="00691D6C"/>
    <w:rPr>
      <w:b/>
      <w:bCs/>
    </w:rPr>
  </w:style>
  <w:style w:type="character" w:customStyle="1" w:styleId="CommentSubjectChar">
    <w:name w:val="Comment Subject Char"/>
    <w:basedOn w:val="CommentTextChar"/>
    <w:link w:val="CommentSubject"/>
    <w:uiPriority w:val="99"/>
    <w:semiHidden/>
    <w:rsid w:val="0069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244">
      <w:bodyDiv w:val="1"/>
      <w:marLeft w:val="0"/>
      <w:marRight w:val="0"/>
      <w:marTop w:val="0"/>
      <w:marBottom w:val="0"/>
      <w:divBdr>
        <w:top w:val="none" w:sz="0" w:space="0" w:color="auto"/>
        <w:left w:val="none" w:sz="0" w:space="0" w:color="auto"/>
        <w:bottom w:val="none" w:sz="0" w:space="0" w:color="auto"/>
        <w:right w:val="none" w:sz="0" w:space="0" w:color="auto"/>
      </w:divBdr>
      <w:divsChild>
        <w:div w:id="571933628">
          <w:marLeft w:val="0"/>
          <w:marRight w:val="0"/>
          <w:marTop w:val="0"/>
          <w:marBottom w:val="0"/>
          <w:divBdr>
            <w:top w:val="none" w:sz="0" w:space="0" w:color="auto"/>
            <w:left w:val="none" w:sz="0" w:space="0" w:color="auto"/>
            <w:bottom w:val="none" w:sz="0" w:space="0" w:color="auto"/>
            <w:right w:val="none" w:sz="0" w:space="0" w:color="auto"/>
          </w:divBdr>
        </w:div>
        <w:div w:id="1422139355">
          <w:marLeft w:val="0"/>
          <w:marRight w:val="0"/>
          <w:marTop w:val="0"/>
          <w:marBottom w:val="0"/>
          <w:divBdr>
            <w:top w:val="none" w:sz="0" w:space="0" w:color="auto"/>
            <w:left w:val="none" w:sz="0" w:space="0" w:color="auto"/>
            <w:bottom w:val="none" w:sz="0" w:space="0" w:color="auto"/>
            <w:right w:val="none" w:sz="0" w:space="0" w:color="auto"/>
          </w:divBdr>
        </w:div>
        <w:div w:id="375735496">
          <w:marLeft w:val="0"/>
          <w:marRight w:val="0"/>
          <w:marTop w:val="0"/>
          <w:marBottom w:val="0"/>
          <w:divBdr>
            <w:top w:val="none" w:sz="0" w:space="0" w:color="auto"/>
            <w:left w:val="none" w:sz="0" w:space="0" w:color="auto"/>
            <w:bottom w:val="none" w:sz="0" w:space="0" w:color="auto"/>
            <w:right w:val="none" w:sz="0" w:space="0" w:color="auto"/>
          </w:divBdr>
        </w:div>
        <w:div w:id="965543486">
          <w:marLeft w:val="0"/>
          <w:marRight w:val="0"/>
          <w:marTop w:val="0"/>
          <w:marBottom w:val="0"/>
          <w:divBdr>
            <w:top w:val="none" w:sz="0" w:space="0" w:color="auto"/>
            <w:left w:val="none" w:sz="0" w:space="0" w:color="auto"/>
            <w:bottom w:val="none" w:sz="0" w:space="0" w:color="auto"/>
            <w:right w:val="none" w:sz="0" w:space="0" w:color="auto"/>
          </w:divBdr>
        </w:div>
      </w:divsChild>
    </w:div>
    <w:div w:id="217907719">
      <w:bodyDiv w:val="1"/>
      <w:marLeft w:val="0"/>
      <w:marRight w:val="0"/>
      <w:marTop w:val="0"/>
      <w:marBottom w:val="0"/>
      <w:divBdr>
        <w:top w:val="none" w:sz="0" w:space="0" w:color="auto"/>
        <w:left w:val="none" w:sz="0" w:space="0" w:color="auto"/>
        <w:bottom w:val="none" w:sz="0" w:space="0" w:color="auto"/>
        <w:right w:val="none" w:sz="0" w:space="0" w:color="auto"/>
      </w:divBdr>
      <w:divsChild>
        <w:div w:id="602373557">
          <w:marLeft w:val="0"/>
          <w:marRight w:val="0"/>
          <w:marTop w:val="0"/>
          <w:marBottom w:val="0"/>
          <w:divBdr>
            <w:top w:val="none" w:sz="0" w:space="0" w:color="auto"/>
            <w:left w:val="none" w:sz="0" w:space="0" w:color="auto"/>
            <w:bottom w:val="none" w:sz="0" w:space="0" w:color="auto"/>
            <w:right w:val="none" w:sz="0" w:space="0" w:color="auto"/>
          </w:divBdr>
        </w:div>
        <w:div w:id="629167571">
          <w:marLeft w:val="0"/>
          <w:marRight w:val="0"/>
          <w:marTop w:val="0"/>
          <w:marBottom w:val="0"/>
          <w:divBdr>
            <w:top w:val="none" w:sz="0" w:space="0" w:color="auto"/>
            <w:left w:val="none" w:sz="0" w:space="0" w:color="auto"/>
            <w:bottom w:val="none" w:sz="0" w:space="0" w:color="auto"/>
            <w:right w:val="none" w:sz="0" w:space="0" w:color="auto"/>
          </w:divBdr>
        </w:div>
        <w:div w:id="724334423">
          <w:marLeft w:val="0"/>
          <w:marRight w:val="0"/>
          <w:marTop w:val="0"/>
          <w:marBottom w:val="0"/>
          <w:divBdr>
            <w:top w:val="none" w:sz="0" w:space="0" w:color="auto"/>
            <w:left w:val="none" w:sz="0" w:space="0" w:color="auto"/>
            <w:bottom w:val="none" w:sz="0" w:space="0" w:color="auto"/>
            <w:right w:val="none" w:sz="0" w:space="0" w:color="auto"/>
          </w:divBdr>
        </w:div>
        <w:div w:id="2095935446">
          <w:marLeft w:val="0"/>
          <w:marRight w:val="0"/>
          <w:marTop w:val="0"/>
          <w:marBottom w:val="0"/>
          <w:divBdr>
            <w:top w:val="none" w:sz="0" w:space="0" w:color="auto"/>
            <w:left w:val="none" w:sz="0" w:space="0" w:color="auto"/>
            <w:bottom w:val="none" w:sz="0" w:space="0" w:color="auto"/>
            <w:right w:val="none" w:sz="0" w:space="0" w:color="auto"/>
          </w:divBdr>
        </w:div>
        <w:div w:id="5981505">
          <w:marLeft w:val="0"/>
          <w:marRight w:val="0"/>
          <w:marTop w:val="0"/>
          <w:marBottom w:val="0"/>
          <w:divBdr>
            <w:top w:val="none" w:sz="0" w:space="0" w:color="auto"/>
            <w:left w:val="none" w:sz="0" w:space="0" w:color="auto"/>
            <w:bottom w:val="none" w:sz="0" w:space="0" w:color="auto"/>
            <w:right w:val="none" w:sz="0" w:space="0" w:color="auto"/>
          </w:divBdr>
        </w:div>
        <w:div w:id="1610746127">
          <w:marLeft w:val="0"/>
          <w:marRight w:val="0"/>
          <w:marTop w:val="0"/>
          <w:marBottom w:val="0"/>
          <w:divBdr>
            <w:top w:val="none" w:sz="0" w:space="0" w:color="auto"/>
            <w:left w:val="none" w:sz="0" w:space="0" w:color="auto"/>
            <w:bottom w:val="none" w:sz="0" w:space="0" w:color="auto"/>
            <w:right w:val="none" w:sz="0" w:space="0" w:color="auto"/>
          </w:divBdr>
        </w:div>
      </w:divsChild>
    </w:div>
    <w:div w:id="661541324">
      <w:bodyDiv w:val="1"/>
      <w:marLeft w:val="0"/>
      <w:marRight w:val="0"/>
      <w:marTop w:val="0"/>
      <w:marBottom w:val="0"/>
      <w:divBdr>
        <w:top w:val="none" w:sz="0" w:space="0" w:color="auto"/>
        <w:left w:val="none" w:sz="0" w:space="0" w:color="auto"/>
        <w:bottom w:val="none" w:sz="0" w:space="0" w:color="auto"/>
        <w:right w:val="none" w:sz="0" w:space="0" w:color="auto"/>
      </w:divBdr>
    </w:div>
    <w:div w:id="911357597">
      <w:bodyDiv w:val="1"/>
      <w:marLeft w:val="0"/>
      <w:marRight w:val="0"/>
      <w:marTop w:val="0"/>
      <w:marBottom w:val="0"/>
      <w:divBdr>
        <w:top w:val="none" w:sz="0" w:space="0" w:color="auto"/>
        <w:left w:val="none" w:sz="0" w:space="0" w:color="auto"/>
        <w:bottom w:val="none" w:sz="0" w:space="0" w:color="auto"/>
        <w:right w:val="none" w:sz="0" w:space="0" w:color="auto"/>
      </w:divBdr>
      <w:divsChild>
        <w:div w:id="64499332">
          <w:marLeft w:val="0"/>
          <w:marRight w:val="0"/>
          <w:marTop w:val="0"/>
          <w:marBottom w:val="0"/>
          <w:divBdr>
            <w:top w:val="none" w:sz="0" w:space="0" w:color="auto"/>
            <w:left w:val="none" w:sz="0" w:space="0" w:color="auto"/>
            <w:bottom w:val="none" w:sz="0" w:space="0" w:color="auto"/>
            <w:right w:val="none" w:sz="0" w:space="0" w:color="auto"/>
          </w:divBdr>
        </w:div>
        <w:div w:id="191459413">
          <w:marLeft w:val="0"/>
          <w:marRight w:val="0"/>
          <w:marTop w:val="0"/>
          <w:marBottom w:val="0"/>
          <w:divBdr>
            <w:top w:val="none" w:sz="0" w:space="0" w:color="auto"/>
            <w:left w:val="none" w:sz="0" w:space="0" w:color="auto"/>
            <w:bottom w:val="none" w:sz="0" w:space="0" w:color="auto"/>
            <w:right w:val="none" w:sz="0" w:space="0" w:color="auto"/>
          </w:divBdr>
        </w:div>
        <w:div w:id="390883701">
          <w:marLeft w:val="0"/>
          <w:marRight w:val="0"/>
          <w:marTop w:val="0"/>
          <w:marBottom w:val="0"/>
          <w:divBdr>
            <w:top w:val="none" w:sz="0" w:space="0" w:color="auto"/>
            <w:left w:val="none" w:sz="0" w:space="0" w:color="auto"/>
            <w:bottom w:val="none" w:sz="0" w:space="0" w:color="auto"/>
            <w:right w:val="none" w:sz="0" w:space="0" w:color="auto"/>
          </w:divBdr>
        </w:div>
        <w:div w:id="1273129359">
          <w:marLeft w:val="0"/>
          <w:marRight w:val="0"/>
          <w:marTop w:val="0"/>
          <w:marBottom w:val="0"/>
          <w:divBdr>
            <w:top w:val="none" w:sz="0" w:space="0" w:color="auto"/>
            <w:left w:val="none" w:sz="0" w:space="0" w:color="auto"/>
            <w:bottom w:val="none" w:sz="0" w:space="0" w:color="auto"/>
            <w:right w:val="none" w:sz="0" w:space="0" w:color="auto"/>
          </w:divBdr>
        </w:div>
      </w:divsChild>
    </w:div>
    <w:div w:id="16062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290hWS" TargetMode="External"/><Relationship Id="rId21" Type="http://schemas.openxmlformats.org/officeDocument/2006/relationships/image" Target="media/image11.png"/><Relationship Id="rId42" Type="http://schemas.openxmlformats.org/officeDocument/2006/relationships/hyperlink" Target="https://www.zotero.org/google-docs/?290hWS" TargetMode="External"/><Relationship Id="rId47" Type="http://schemas.openxmlformats.org/officeDocument/2006/relationships/hyperlink" Target="https://www.zotero.org/google-docs/?290hWS" TargetMode="External"/><Relationship Id="rId63" Type="http://schemas.openxmlformats.org/officeDocument/2006/relationships/hyperlink" Target="https://www.zotero.org/google-docs/?290hWS" TargetMode="External"/><Relationship Id="rId68" Type="http://schemas.openxmlformats.org/officeDocument/2006/relationships/hyperlink" Target="https://www.zotero.org/google-docs/?290hWS" TargetMode="External"/><Relationship Id="rId84" Type="http://schemas.openxmlformats.org/officeDocument/2006/relationships/hyperlink" Target="https://www.zotero.org/google-docs/?290hWS" TargetMode="External"/><Relationship Id="rId89" Type="http://schemas.openxmlformats.org/officeDocument/2006/relationships/hyperlink" Target="https://www.zotero.org/google-docs/?290hWS" TargetMode="External"/><Relationship Id="rId112" Type="http://schemas.microsoft.com/office/2011/relationships/people" Target="people.xml"/><Relationship Id="rId16" Type="http://schemas.openxmlformats.org/officeDocument/2006/relationships/image" Target="media/image6.png"/><Relationship Id="rId107" Type="http://schemas.openxmlformats.org/officeDocument/2006/relationships/hyperlink" Target="https://www.zotero.org/google-docs/?290hWS" TargetMode="External"/><Relationship Id="rId11" Type="http://schemas.microsoft.com/office/2011/relationships/commentsExtended" Target="commentsExtended.xml"/><Relationship Id="rId32" Type="http://schemas.openxmlformats.org/officeDocument/2006/relationships/hyperlink" Target="https://www.zotero.org/google-docs/?290hWS" TargetMode="External"/><Relationship Id="rId37" Type="http://schemas.openxmlformats.org/officeDocument/2006/relationships/hyperlink" Target="https://www.zotero.org/google-docs/?290hWS" TargetMode="External"/><Relationship Id="rId53" Type="http://schemas.openxmlformats.org/officeDocument/2006/relationships/hyperlink" Target="https://www.zotero.org/google-docs/?290hWS" TargetMode="External"/><Relationship Id="rId58" Type="http://schemas.openxmlformats.org/officeDocument/2006/relationships/hyperlink" Target="https://www.zotero.org/google-docs/?290hWS" TargetMode="External"/><Relationship Id="rId74" Type="http://schemas.openxmlformats.org/officeDocument/2006/relationships/hyperlink" Target="https://www.zotero.org/google-docs/?290hWS" TargetMode="External"/><Relationship Id="rId79" Type="http://schemas.openxmlformats.org/officeDocument/2006/relationships/hyperlink" Target="https://www.zotero.org/google-docs/?290hWS" TargetMode="External"/><Relationship Id="rId102" Type="http://schemas.openxmlformats.org/officeDocument/2006/relationships/hyperlink" Target="https://www.zotero.org/google-docs/?290hWS" TargetMode="External"/><Relationship Id="rId5" Type="http://schemas.openxmlformats.org/officeDocument/2006/relationships/footnotes" Target="footnotes.xml"/><Relationship Id="rId90" Type="http://schemas.openxmlformats.org/officeDocument/2006/relationships/hyperlink" Target="https://www.zotero.org/google-docs/?290hWS" TargetMode="External"/><Relationship Id="rId95" Type="http://schemas.openxmlformats.org/officeDocument/2006/relationships/hyperlink" Target="https://www.zotero.org/google-docs/?290hWS" TargetMode="External"/><Relationship Id="rId22" Type="http://schemas.openxmlformats.org/officeDocument/2006/relationships/hyperlink" Target="https://www.zotero.org/google-docs/?290hWS" TargetMode="External"/><Relationship Id="rId27" Type="http://schemas.openxmlformats.org/officeDocument/2006/relationships/hyperlink" Target="https://www.zotero.org/google-docs/?290hWS" TargetMode="External"/><Relationship Id="rId43" Type="http://schemas.openxmlformats.org/officeDocument/2006/relationships/hyperlink" Target="https://www.zotero.org/google-docs/?290hWS" TargetMode="External"/><Relationship Id="rId48" Type="http://schemas.openxmlformats.org/officeDocument/2006/relationships/hyperlink" Target="https://www.zotero.org/google-docs/?290hWS" TargetMode="External"/><Relationship Id="rId64" Type="http://schemas.openxmlformats.org/officeDocument/2006/relationships/hyperlink" Target="https://www.zotero.org/google-docs/?290hWS" TargetMode="External"/><Relationship Id="rId69" Type="http://schemas.openxmlformats.org/officeDocument/2006/relationships/hyperlink" Target="https://www.zotero.org/google-docs/?290hWS" TargetMode="External"/><Relationship Id="rId113" Type="http://schemas.openxmlformats.org/officeDocument/2006/relationships/theme" Target="theme/theme1.xml"/><Relationship Id="rId80" Type="http://schemas.openxmlformats.org/officeDocument/2006/relationships/hyperlink" Target="https://www.zotero.org/google-docs/?290hWS" TargetMode="External"/><Relationship Id="rId85" Type="http://schemas.openxmlformats.org/officeDocument/2006/relationships/hyperlink" Target="https://www.zotero.org/google-docs/?290hWS" TargetMode="External"/><Relationship Id="rId12" Type="http://schemas.microsoft.com/office/2016/09/relationships/commentsIds" Target="commentsIds.xml"/><Relationship Id="rId17" Type="http://schemas.openxmlformats.org/officeDocument/2006/relationships/image" Target="media/image7.png"/><Relationship Id="rId33" Type="http://schemas.openxmlformats.org/officeDocument/2006/relationships/hyperlink" Target="https://www.zotero.org/google-docs/?290hWS" TargetMode="External"/><Relationship Id="rId38" Type="http://schemas.openxmlformats.org/officeDocument/2006/relationships/hyperlink" Target="https://www.zotero.org/google-docs/?290hWS" TargetMode="External"/><Relationship Id="rId59" Type="http://schemas.openxmlformats.org/officeDocument/2006/relationships/hyperlink" Target="https://www.zotero.org/google-docs/?290hWS" TargetMode="External"/><Relationship Id="rId103" Type="http://schemas.openxmlformats.org/officeDocument/2006/relationships/hyperlink" Target="https://www.zotero.org/google-docs/?290hWS" TargetMode="External"/><Relationship Id="rId108" Type="http://schemas.openxmlformats.org/officeDocument/2006/relationships/image" Target="media/image12.png"/><Relationship Id="rId54" Type="http://schemas.openxmlformats.org/officeDocument/2006/relationships/hyperlink" Target="https://www.zotero.org/google-docs/?290hWS" TargetMode="External"/><Relationship Id="rId70" Type="http://schemas.openxmlformats.org/officeDocument/2006/relationships/hyperlink" Target="https://www.zotero.org/google-docs/?290hWS" TargetMode="External"/><Relationship Id="rId75" Type="http://schemas.openxmlformats.org/officeDocument/2006/relationships/hyperlink" Target="https://www.zotero.org/google-docs/?290hWS" TargetMode="External"/><Relationship Id="rId91" Type="http://schemas.openxmlformats.org/officeDocument/2006/relationships/hyperlink" Target="https://www.zotero.org/google-docs/?290hWS" TargetMode="External"/><Relationship Id="rId96" Type="http://schemas.openxmlformats.org/officeDocument/2006/relationships/hyperlink" Target="https://www.zotero.org/google-docs/?290hW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zotero.org/google-docs/?290hWS" TargetMode="External"/><Relationship Id="rId28" Type="http://schemas.openxmlformats.org/officeDocument/2006/relationships/hyperlink" Target="https://www.zotero.org/google-docs/?290hWS" TargetMode="External"/><Relationship Id="rId36" Type="http://schemas.openxmlformats.org/officeDocument/2006/relationships/hyperlink" Target="https://www.zotero.org/google-docs/?290hWS" TargetMode="External"/><Relationship Id="rId49" Type="http://schemas.openxmlformats.org/officeDocument/2006/relationships/hyperlink" Target="https://www.zotero.org/google-docs/?290hWS" TargetMode="External"/><Relationship Id="rId57" Type="http://schemas.openxmlformats.org/officeDocument/2006/relationships/hyperlink" Target="https://www.zotero.org/google-docs/?290hWS" TargetMode="External"/><Relationship Id="rId106" Type="http://schemas.openxmlformats.org/officeDocument/2006/relationships/hyperlink" Target="https://www.zotero.org/google-docs/?290hWS" TargetMode="External"/><Relationship Id="rId10" Type="http://schemas.openxmlformats.org/officeDocument/2006/relationships/comments" Target="comments.xml"/><Relationship Id="rId31" Type="http://schemas.openxmlformats.org/officeDocument/2006/relationships/hyperlink" Target="https://www.zotero.org/google-docs/?290hWS" TargetMode="External"/><Relationship Id="rId44" Type="http://schemas.openxmlformats.org/officeDocument/2006/relationships/hyperlink" Target="https://www.zotero.org/google-docs/?290hWS" TargetMode="External"/><Relationship Id="rId52" Type="http://schemas.openxmlformats.org/officeDocument/2006/relationships/hyperlink" Target="https://www.zotero.org/google-docs/?290hWS" TargetMode="External"/><Relationship Id="rId60" Type="http://schemas.openxmlformats.org/officeDocument/2006/relationships/hyperlink" Target="https://www.zotero.org/google-docs/?290hWS" TargetMode="External"/><Relationship Id="rId65" Type="http://schemas.openxmlformats.org/officeDocument/2006/relationships/hyperlink" Target="https://www.zotero.org/google-docs/?290hWS" TargetMode="External"/><Relationship Id="rId73" Type="http://schemas.openxmlformats.org/officeDocument/2006/relationships/hyperlink" Target="https://www.zotero.org/google-docs/?290hWS" TargetMode="External"/><Relationship Id="rId78" Type="http://schemas.openxmlformats.org/officeDocument/2006/relationships/hyperlink" Target="https://www.zotero.org/google-docs/?290hWS" TargetMode="External"/><Relationship Id="rId81" Type="http://schemas.openxmlformats.org/officeDocument/2006/relationships/hyperlink" Target="https://www.zotero.org/google-docs/?290hWS" TargetMode="External"/><Relationship Id="rId86" Type="http://schemas.openxmlformats.org/officeDocument/2006/relationships/hyperlink" Target="https://www.zotero.org/google-docs/?290hWS" TargetMode="External"/><Relationship Id="rId94" Type="http://schemas.openxmlformats.org/officeDocument/2006/relationships/hyperlink" Target="https://www.zotero.org/google-docs/?290hWS" TargetMode="External"/><Relationship Id="rId99" Type="http://schemas.openxmlformats.org/officeDocument/2006/relationships/hyperlink" Target="https://www.zotero.org/google-docs/?290hWS" TargetMode="External"/><Relationship Id="rId101" Type="http://schemas.openxmlformats.org/officeDocument/2006/relationships/hyperlink" Target="https://www.zotero.org/google-docs/?290hWS" TargetMode="External"/><Relationship Id="rId4" Type="http://schemas.openxmlformats.org/officeDocument/2006/relationships/webSettings" Target="webSettings.xml"/><Relationship Id="rId9"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image" Target="media/image8.png"/><Relationship Id="rId39" Type="http://schemas.openxmlformats.org/officeDocument/2006/relationships/hyperlink" Target="https://www.zotero.org/google-docs/?290hWS" TargetMode="External"/><Relationship Id="rId109" Type="http://schemas.openxmlformats.org/officeDocument/2006/relationships/header" Target="header1.xml"/><Relationship Id="rId34" Type="http://schemas.openxmlformats.org/officeDocument/2006/relationships/hyperlink" Target="https://www.zotero.org/google-docs/?290hWS" TargetMode="External"/><Relationship Id="rId50" Type="http://schemas.openxmlformats.org/officeDocument/2006/relationships/hyperlink" Target="https://www.zotero.org/google-docs/?290hWS" TargetMode="External"/><Relationship Id="rId55" Type="http://schemas.openxmlformats.org/officeDocument/2006/relationships/hyperlink" Target="https://www.zotero.org/google-docs/?290hWS" TargetMode="External"/><Relationship Id="rId76" Type="http://schemas.openxmlformats.org/officeDocument/2006/relationships/hyperlink" Target="https://www.zotero.org/google-docs/?290hWS" TargetMode="External"/><Relationship Id="rId97" Type="http://schemas.openxmlformats.org/officeDocument/2006/relationships/hyperlink" Target="https://www.zotero.org/google-docs/?290hWS" TargetMode="External"/><Relationship Id="rId104" Type="http://schemas.openxmlformats.org/officeDocument/2006/relationships/hyperlink" Target="https://www.zotero.org/google-docs/?290hWS" TargetMode="External"/><Relationship Id="rId7" Type="http://schemas.openxmlformats.org/officeDocument/2006/relationships/image" Target="media/image1.jpg"/><Relationship Id="rId71" Type="http://schemas.openxmlformats.org/officeDocument/2006/relationships/hyperlink" Target="https://www.zotero.org/google-docs/?290hWS" TargetMode="External"/><Relationship Id="rId92" Type="http://schemas.openxmlformats.org/officeDocument/2006/relationships/hyperlink" Target="https://www.zotero.org/google-docs/?290hWS" TargetMode="External"/><Relationship Id="rId2" Type="http://schemas.openxmlformats.org/officeDocument/2006/relationships/styles" Target="styles.xml"/><Relationship Id="rId29" Type="http://schemas.openxmlformats.org/officeDocument/2006/relationships/hyperlink" Target="https://www.zotero.org/google-docs/?290hWS" TargetMode="External"/><Relationship Id="rId24" Type="http://schemas.openxmlformats.org/officeDocument/2006/relationships/hyperlink" Target="https://www.zotero.org/google-docs/?290hWS" TargetMode="External"/><Relationship Id="rId40" Type="http://schemas.openxmlformats.org/officeDocument/2006/relationships/hyperlink" Target="https://www.zotero.org/google-docs/?290hWS" TargetMode="External"/><Relationship Id="rId45" Type="http://schemas.openxmlformats.org/officeDocument/2006/relationships/hyperlink" Target="https://www.zotero.org/google-docs/?290hWS" TargetMode="External"/><Relationship Id="rId66" Type="http://schemas.openxmlformats.org/officeDocument/2006/relationships/hyperlink" Target="https://www.zotero.org/google-docs/?290hWS" TargetMode="External"/><Relationship Id="rId87" Type="http://schemas.openxmlformats.org/officeDocument/2006/relationships/hyperlink" Target="https://www.zotero.org/google-docs/?290hWS" TargetMode="External"/><Relationship Id="rId110" Type="http://schemas.openxmlformats.org/officeDocument/2006/relationships/footer" Target="footer1.xml"/><Relationship Id="rId61" Type="http://schemas.openxmlformats.org/officeDocument/2006/relationships/hyperlink" Target="https://www.zotero.org/google-docs/?290hWS" TargetMode="External"/><Relationship Id="rId82" Type="http://schemas.openxmlformats.org/officeDocument/2006/relationships/hyperlink" Target="https://www.zotero.org/google-docs/?290hWS" TargetMode="External"/><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hyperlink" Target="https://www.zotero.org/google-docs/?290hWS" TargetMode="External"/><Relationship Id="rId35" Type="http://schemas.openxmlformats.org/officeDocument/2006/relationships/hyperlink" Target="https://www.zotero.org/google-docs/?290hWS" TargetMode="External"/><Relationship Id="rId56" Type="http://schemas.openxmlformats.org/officeDocument/2006/relationships/hyperlink" Target="https://www.zotero.org/google-docs/?290hWS" TargetMode="External"/><Relationship Id="rId77" Type="http://schemas.openxmlformats.org/officeDocument/2006/relationships/hyperlink" Target="https://www.zotero.org/google-docs/?290hWS" TargetMode="External"/><Relationship Id="rId100" Type="http://schemas.openxmlformats.org/officeDocument/2006/relationships/hyperlink" Target="https://www.zotero.org/google-docs/?290hWS" TargetMode="External"/><Relationship Id="rId105" Type="http://schemas.openxmlformats.org/officeDocument/2006/relationships/hyperlink" Target="https://www.zotero.org/google-docs/?290hWS" TargetMode="External"/><Relationship Id="rId8" Type="http://schemas.openxmlformats.org/officeDocument/2006/relationships/image" Target="media/image2.jpg"/><Relationship Id="rId51" Type="http://schemas.openxmlformats.org/officeDocument/2006/relationships/hyperlink" Target="https://www.zotero.org/google-docs/?290hWS" TargetMode="External"/><Relationship Id="rId72" Type="http://schemas.openxmlformats.org/officeDocument/2006/relationships/hyperlink" Target="https://www.zotero.org/google-docs/?290hWS" TargetMode="External"/><Relationship Id="rId93" Type="http://schemas.openxmlformats.org/officeDocument/2006/relationships/hyperlink" Target="https://www.zotero.org/google-docs/?290hWS" TargetMode="External"/><Relationship Id="rId98" Type="http://schemas.openxmlformats.org/officeDocument/2006/relationships/hyperlink" Target="https://www.zotero.org/google-docs/?290hWS" TargetMode="External"/><Relationship Id="rId3" Type="http://schemas.openxmlformats.org/officeDocument/2006/relationships/settings" Target="settings.xml"/><Relationship Id="rId25" Type="http://schemas.openxmlformats.org/officeDocument/2006/relationships/hyperlink" Target="https://www.zotero.org/google-docs/?290hWS" TargetMode="External"/><Relationship Id="rId46" Type="http://schemas.openxmlformats.org/officeDocument/2006/relationships/hyperlink" Target="https://www.zotero.org/google-docs/?290hWS" TargetMode="External"/><Relationship Id="rId67" Type="http://schemas.openxmlformats.org/officeDocument/2006/relationships/hyperlink" Target="https://www.zotero.org/google-docs/?290hWS" TargetMode="External"/><Relationship Id="rId20" Type="http://schemas.openxmlformats.org/officeDocument/2006/relationships/image" Target="media/image10.png"/><Relationship Id="rId41" Type="http://schemas.openxmlformats.org/officeDocument/2006/relationships/hyperlink" Target="https://www.zotero.org/google-docs/?290hWS" TargetMode="External"/><Relationship Id="rId62" Type="http://schemas.openxmlformats.org/officeDocument/2006/relationships/hyperlink" Target="https://www.zotero.org/google-docs/?290hWS" TargetMode="External"/><Relationship Id="rId83" Type="http://schemas.openxmlformats.org/officeDocument/2006/relationships/hyperlink" Target="https://www.zotero.org/google-docs/?290hWS" TargetMode="External"/><Relationship Id="rId88" Type="http://schemas.openxmlformats.org/officeDocument/2006/relationships/hyperlink" Target="https://www.zotero.org/google-docs/?290hWS"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22</Pages>
  <Words>6389</Words>
  <Characters>36423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 Vivek</dc:creator>
  <cp:lastModifiedBy>Douglas Ezra Morrison</cp:lastModifiedBy>
  <cp:revision>27</cp:revision>
  <dcterms:created xsi:type="dcterms:W3CDTF">2021-11-01T06:49:00Z</dcterms:created>
  <dcterms:modified xsi:type="dcterms:W3CDTF">2021-11-01T19:18:00Z</dcterms:modified>
</cp:coreProperties>
</file>