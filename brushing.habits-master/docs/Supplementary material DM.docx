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84CF" w14:textId="0C2691AC" w:rsidR="003461AE" w:rsidRPr="00ED3B33" w:rsidRDefault="003461AE">
      <w:pPr>
        <w:pStyle w:val="Title"/>
        <w:pPrChange w:id="2" w:author="Douglas Ezra Morrison" w:date="2021-11-21T20:23:00Z">
          <w:pPr>
            <w:pStyle w:val="Heading1"/>
          </w:pPr>
        </w:pPrChange>
      </w:pPr>
      <w:bookmarkStart w:id="3" w:name="model-for-brushing-duration-per-region"/>
      <w:r w:rsidRPr="00ED3B33">
        <w:t>Appendix</w:t>
      </w:r>
    </w:p>
    <w:p w14:paraId="2E910DB8" w14:textId="5DFC7567" w:rsidR="00451713" w:rsidRPr="00ED3B33" w:rsidRDefault="003461AE">
      <w:pPr>
        <w:pStyle w:val="Heading1"/>
      </w:pPr>
      <w:r w:rsidRPr="00ED3B33">
        <w:t xml:space="preserve">S1 </w:t>
      </w:r>
      <w:commentRangeStart w:id="4"/>
      <w:r w:rsidRPr="00ED3B33">
        <w:t>Section</w:t>
      </w:r>
      <w:commentRangeEnd w:id="4"/>
      <w:r w:rsidR="008D1A16">
        <w:rPr>
          <w:rStyle w:val="CommentReference"/>
          <w:rFonts w:eastAsia="Times New Roman" w:cs="Times New Roman"/>
          <w:b/>
          <w:bCs w:val="0"/>
        </w:rPr>
        <w:commentReference w:id="4"/>
      </w:r>
      <w:r w:rsidRPr="00ED3B33">
        <w:t>. B</w:t>
      </w:r>
      <w:r w:rsidR="00B45C8F" w:rsidRPr="00ED3B33">
        <w:t>rushing duration</w:t>
      </w:r>
      <w:r w:rsidRPr="00ED3B33">
        <w:t xml:space="preserve"> of each dental surface</w:t>
      </w:r>
    </w:p>
    <w:p w14:paraId="61033504" w14:textId="32DC2780" w:rsidR="001C63CC" w:rsidRDefault="00ED3B33" w:rsidP="001C63CC">
      <w:pPr>
        <w:pStyle w:val="BodyText"/>
        <w:rPr>
          <w:color w:val="000000" w:themeColor="text1"/>
        </w:rPr>
      </w:pPr>
      <w:r>
        <w:rPr>
          <w:color w:val="000000" w:themeColor="text1"/>
        </w:rPr>
        <w:t>S1</w:t>
      </w:r>
      <w:ins w:id="5" w:author="Douglas Ezra Morrison" w:date="2021-11-21T19:02:00Z">
        <w:r w:rsidR="008D1A16">
          <w:rPr>
            <w:color w:val="000000" w:themeColor="text1"/>
          </w:rPr>
          <w:t>.</w:t>
        </w:r>
      </w:ins>
      <w:del w:id="6" w:author="Douglas Ezra Morrison" w:date="2021-11-21T19:02:00Z">
        <w:r w:rsidDel="008D1A16">
          <w:rPr>
            <w:color w:val="000000" w:themeColor="text1"/>
          </w:rPr>
          <w:delText>_</w:delText>
        </w:r>
      </w:del>
      <w:r>
        <w:rPr>
          <w:color w:val="000000" w:themeColor="text1"/>
        </w:rPr>
        <w:t>1 Subsection. Modeling</w:t>
      </w:r>
    </w:p>
    <w:p w14:paraId="740B858C" w14:textId="49A5ED11" w:rsidR="001C63CC" w:rsidRDefault="001C63CC" w:rsidP="001C63CC">
      <w:r>
        <w:rPr>
          <w:color w:val="000000"/>
          <w:shd w:val="clear" w:color="auto" w:fill="FFFFFF"/>
        </w:rPr>
        <w:t>Several participants skipped some regions altogether in some or all brushing sessions. Therefore, the brushing durations of any dental surface was often equal to zero, a statistical phenomenon referred to as zero-inflation.</w:t>
      </w:r>
      <w:r>
        <w:t xml:space="preserve"> Zero-inflation </w:t>
      </w:r>
      <w:r>
        <w:rPr>
          <w:color w:val="000000"/>
          <w:shd w:val="clear" w:color="auto" w:fill="FFFFFF"/>
        </w:rPr>
        <w:t xml:space="preserve">for brushing duration distribution of </w:t>
      </w:r>
      <w:proofErr w:type="spellStart"/>
      <w:r>
        <w:rPr>
          <w:color w:val="000000"/>
          <w:shd w:val="clear" w:color="auto" w:fill="FFFFFF"/>
        </w:rPr>
        <w:t>MaxRO</w:t>
      </w:r>
      <w:proofErr w:type="spellEnd"/>
      <w:r>
        <w:rPr>
          <w:color w:val="000000"/>
          <w:shd w:val="clear" w:color="auto" w:fill="FFFFFF"/>
        </w:rPr>
        <w:t xml:space="preserve"> is shown in</w:t>
      </w:r>
      <w:commentRangeStart w:id="7"/>
      <w:r>
        <w:rPr>
          <w:color w:val="000000"/>
          <w:shd w:val="clear" w:color="auto" w:fill="FFFFFF"/>
        </w:rPr>
        <w:t xml:space="preserve"> </w:t>
      </w:r>
      <w:del w:id="8" w:author="Douglas Ezra Morrison" w:date="2021-11-21T19:02:00Z">
        <w:r w:rsidDel="004408BB">
          <w:rPr>
            <w:color w:val="000000"/>
            <w:shd w:val="clear" w:color="auto" w:fill="FFFFFF"/>
          </w:rPr>
          <w:delText>S1 Fig</w:delText>
        </w:r>
      </w:del>
      <w:ins w:id="9" w:author="Douglas Ezra Morrison" w:date="2021-11-21T19:02:00Z">
        <w:r w:rsidR="004408BB">
          <w:rPr>
            <w:color w:val="000000"/>
            <w:shd w:val="clear" w:color="auto" w:fill="FFFFFF"/>
          </w:rPr>
          <w:t>Fig</w:t>
        </w:r>
        <w:r w:rsidR="00312F8F">
          <w:rPr>
            <w:color w:val="000000"/>
            <w:shd w:val="clear" w:color="auto" w:fill="FFFFFF"/>
          </w:rPr>
          <w:t>.</w:t>
        </w:r>
        <w:r w:rsidR="004408BB">
          <w:rPr>
            <w:color w:val="000000"/>
            <w:shd w:val="clear" w:color="auto" w:fill="FFFFFF"/>
          </w:rPr>
          <w:t xml:space="preserve"> S1</w:t>
        </w:r>
      </w:ins>
      <w:r>
        <w:rPr>
          <w:color w:val="000000"/>
          <w:shd w:val="clear" w:color="auto" w:fill="FFFFFF"/>
        </w:rPr>
        <w:t>.</w:t>
      </w:r>
      <w:commentRangeEnd w:id="7"/>
      <w:r w:rsidR="00312F8F">
        <w:rPr>
          <w:rStyle w:val="CommentReference"/>
        </w:rPr>
        <w:commentReference w:id="7"/>
      </w:r>
      <w:r>
        <w:rPr>
          <w:color w:val="000000"/>
          <w:shd w:val="clear" w:color="auto" w:fill="FFFFFF"/>
        </w:rPr>
        <w:t xml:space="preserve"> </w:t>
      </w:r>
    </w:p>
    <w:p w14:paraId="58A12DAF" w14:textId="77777777" w:rsidR="001C63CC" w:rsidRDefault="001C63CC" w:rsidP="001C63CC">
      <w:pPr>
        <w:jc w:val="center"/>
        <w:rPr>
          <w:color w:val="000000"/>
          <w:bdr w:val="none" w:sz="0" w:space="0" w:color="auto" w:frame="1"/>
          <w:shd w:val="clear" w:color="auto" w:fill="FFFFFF"/>
        </w:rPr>
      </w:pPr>
    </w:p>
    <w:p w14:paraId="0898EE3C" w14:textId="790F3CEC" w:rsidR="001C63CC" w:rsidRDefault="001C63CC" w:rsidP="001C63CC">
      <w:pPr>
        <w:jc w:val="center"/>
      </w:pPr>
      <w:r>
        <w:rPr>
          <w:color w:val="000000"/>
          <w:bdr w:val="none" w:sz="0" w:space="0" w:color="auto" w:frame="1"/>
          <w:shd w:val="clear" w:color="auto" w:fill="FFFFFF"/>
        </w:rPr>
        <w:fldChar w:fldCharType="begin"/>
      </w:r>
      <w:r>
        <w:rPr>
          <w:color w:val="000000"/>
          <w:bdr w:val="none" w:sz="0" w:space="0" w:color="auto" w:frame="1"/>
          <w:shd w:val="clear" w:color="auto" w:fill="FFFFFF"/>
        </w:rPr>
        <w:instrText xml:space="preserve"> INCLUDEPICTURE "https://lh5.googleusercontent.com/Vs5x_4950dBq1InK7do4ic9C8G7YSYx1D565yb0EKPZujuX7P8K2wOf6XKHoXES4doDQN1uiv2QZea_2zqSNEP_x6VTIj1rIelv4OcZE-n0aF90xCAnAUhAx-vV13j40vn65IDWr" \* MERGEFORMATINET </w:instrText>
      </w:r>
      <w:r>
        <w:rPr>
          <w:color w:val="000000"/>
          <w:bdr w:val="none" w:sz="0" w:space="0" w:color="auto" w:frame="1"/>
          <w:shd w:val="clear" w:color="auto" w:fill="FFFFFF"/>
        </w:rPr>
        <w:fldChar w:fldCharType="separate"/>
      </w: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50C6C06" wp14:editId="6B9CEAEF">
            <wp:extent cx="4480039" cy="3207385"/>
            <wp:effectExtent l="0" t="0" r="3175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80" cy="321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  <w:shd w:val="clear" w:color="auto" w:fill="FFFFFF"/>
        </w:rPr>
        <w:fldChar w:fldCharType="end"/>
      </w:r>
    </w:p>
    <w:p w14:paraId="6BD6F70E" w14:textId="6CCFD8A4" w:rsidR="001C63CC" w:rsidRPr="00ED3B33" w:rsidRDefault="001C63CC" w:rsidP="00ED3B33">
      <w:pPr>
        <w:pStyle w:val="BodyTex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del w:id="10" w:author="Douglas Ezra Morrison" w:date="2021-11-21T19:02:00Z">
        <w:r w:rsidDel="004408BB">
          <w:rPr>
            <w:color w:val="000000" w:themeColor="text1"/>
          </w:rPr>
          <w:delText>S1 Fig.</w:delText>
        </w:r>
      </w:del>
      <w:ins w:id="11" w:author="Douglas Ezra Morrison" w:date="2021-11-21T19:02:00Z">
        <w:r w:rsidR="004408BB">
          <w:rPr>
            <w:color w:val="000000" w:themeColor="text1"/>
          </w:rPr>
          <w:t>Fig</w:t>
        </w:r>
        <w:r w:rsidR="00312F8F">
          <w:rPr>
            <w:color w:val="000000" w:themeColor="text1"/>
          </w:rPr>
          <w:t>.</w:t>
        </w:r>
        <w:r w:rsidR="004408BB">
          <w:rPr>
            <w:color w:val="000000" w:themeColor="text1"/>
          </w:rPr>
          <w:t xml:space="preserve"> S1:</w:t>
        </w:r>
      </w:ins>
      <w:r>
        <w:rPr>
          <w:color w:val="000000" w:themeColor="text1"/>
        </w:rPr>
        <w:t xml:space="preserve"> Zero-inflated distribution of brushing duration on </w:t>
      </w:r>
      <w:proofErr w:type="spellStart"/>
      <w:r>
        <w:rPr>
          <w:color w:val="000000" w:themeColor="text1"/>
        </w:rPr>
        <w:t>MaxRO</w:t>
      </w:r>
      <w:proofErr w:type="spellEnd"/>
      <w:r>
        <w:rPr>
          <w:color w:val="000000" w:themeColor="text1"/>
        </w:rPr>
        <w:t>.</w:t>
      </w:r>
    </w:p>
    <w:p w14:paraId="4DB78101" w14:textId="2DD2F41B" w:rsidR="00B45C8F" w:rsidRDefault="00FE02FF" w:rsidP="00B45C8F">
      <w:pPr>
        <w:pStyle w:val="FirstParagraph"/>
      </w:pPr>
      <w:r>
        <w:t>As a result, we fit</w:t>
      </w:r>
      <w:r w:rsidR="00B45C8F">
        <w:t xml:space="preserve"> a zero-inflated negative binomial regression model for the amount of time (measured in counts of 25 Hz samples) spent brushing each </w:t>
      </w:r>
      <w:r w:rsidR="003461AE">
        <w:t>dental surface</w:t>
      </w:r>
      <w:r w:rsidR="00B45C8F">
        <w:t xml:space="preserve">, with a log-link </w:t>
      </w:r>
      <w:r w:rsidR="00577B74">
        <w:t xml:space="preserve">and a negative binomial outcome distribution </w:t>
      </w:r>
      <w:r w:rsidR="00B45C8F">
        <w:t xml:space="preserve">for the count submodel and a logistic link </w:t>
      </w:r>
      <w:r w:rsidR="00577B74">
        <w:t xml:space="preserve">and a Bernoulli outcome distribution </w:t>
      </w:r>
      <w:r w:rsidR="00B45C8F">
        <w:t xml:space="preserve">for the zero-inflation submodel. Both </w:t>
      </w:r>
      <w:proofErr w:type="spellStart"/>
      <w:r w:rsidR="00B45C8F">
        <w:t>submodels</w:t>
      </w:r>
      <w:proofErr w:type="spellEnd"/>
      <w:r w:rsidR="00B45C8F">
        <w:t xml:space="preserve"> had fixed effects for tooth surface, mouth side, and jaw, and random effects on the intercept by session nested in participant, to account for </w:t>
      </w:r>
      <w:r w:rsidR="005213C7">
        <w:t>participant</w:t>
      </w:r>
      <w:r w:rsidR="00B45C8F">
        <w:t>-to-</w:t>
      </w:r>
      <w:r w:rsidR="005213C7">
        <w:t>participant</w:t>
      </w:r>
      <w:r w:rsidR="00B45C8F">
        <w:t xml:space="preserve"> and session-to-session differences in overall brushing duration, and </w:t>
      </w:r>
      <w:r w:rsidR="005213C7">
        <w:t>participant</w:t>
      </w:r>
      <w:r w:rsidR="00B45C8F">
        <w:t xml:space="preserve">-specific overdispersion parameters to account for </w:t>
      </w:r>
      <w:r w:rsidR="005213C7">
        <w:t>participant</w:t>
      </w:r>
      <w:r w:rsidR="00B45C8F">
        <w:t>-to-</w:t>
      </w:r>
      <w:r w:rsidR="005213C7">
        <w:t>participant</w:t>
      </w:r>
      <w:r w:rsidR="00B45C8F">
        <w:t xml:space="preserve"> differences in residual variance. The count submodel also included participant-specific random effects for tooth surface, mouth side, and jaw. We attempted to add participant-specific random effects for tooth surface, mouth side, and jaw in the zero-inflation submodel, but the estimation algorithm failed to converge for that extended model.</w:t>
      </w:r>
    </w:p>
    <w:p w14:paraId="50DD660E" w14:textId="0222D893" w:rsidR="001916C8" w:rsidRPr="001916C8" w:rsidRDefault="001916C8" w:rsidP="00750E46">
      <w:pPr>
        <w:pStyle w:val="BodyText"/>
      </w:pPr>
      <w:r>
        <w:lastRenderedPageBreak/>
        <w:t xml:space="preserve">The brushing duration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of participant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ins w:id="12" w:author="Douglas Ezra Morrison" w:date="2021-11-29T10:29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1:12</m:t>
            </m:r>
          </m:e>
        </m:d>
      </m:oMath>
      <w:r>
        <w:rPr>
          <w:rFonts w:eastAsiaTheme="minorEastAsia"/>
        </w:rPr>
        <w:t xml:space="preserve">, in session </w:t>
      </w:r>
      <m:oMath>
        <m:r>
          <w:rPr>
            <w:rFonts w:ascii="Cambria Math" w:hAnsi="Cambria Math"/>
          </w:rPr>
          <m:t>j</m:t>
        </m:r>
        <m:r>
          <w:rPr>
            <w:rFonts w:ascii="Cambria Math" w:eastAsiaTheme="minorEastAsia" w:hAnsi="Cambria Math"/>
          </w:rPr>
          <m:t>∈1:10</m:t>
        </m:r>
      </m:oMath>
      <w:r>
        <w:rPr>
          <w:rFonts w:eastAsiaTheme="minorEastAsia"/>
        </w:rPr>
        <w:t xml:space="preserve">, of dental surface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∈</m:t>
        </m:r>
      </m:oMath>
      <w:r w:rsidR="00016080" w:rsidRPr="00016080">
        <w:rPr>
          <w:rFonts w:eastAsiaTheme="minorEastAsia"/>
          <w:rPrChange w:id="13" w:author="Douglas Ezra Morrison" w:date="2021-11-21T20:24:00Z">
            <w:rPr>
              <w:rFonts w:ascii="Cambria Math" w:eastAsiaTheme="minorEastAsia" w:hAnsi="Cambria Math"/>
              <w:i/>
            </w:rPr>
          </w:rPrChange>
        </w:rPr>
        <w:t xml:space="preserve"> </w:t>
      </w:r>
      <w:ins w:id="14" w:author="Douglas Ezra Morrison" w:date="2021-11-21T20:24:00Z">
        <w:r w:rsidR="00016080" w:rsidRPr="00016080">
          <w:rPr>
            <w:rFonts w:eastAsiaTheme="minorEastAsia"/>
            <w:rPrChange w:id="15" w:author="Douglas Ezra Morrison" w:date="2021-11-21T20:24:00Z">
              <w:rPr>
                <w:rFonts w:ascii="Cambria Math" w:eastAsiaTheme="minorEastAsia" w:hAnsi="Cambria Math"/>
              </w:rPr>
            </w:rPrChange>
          </w:rPr>
          <w:t>{</w:t>
        </w:r>
        <w:proofErr w:type="spellStart"/>
        <w:r w:rsidR="00016080" w:rsidRPr="00016080">
          <w:rPr>
            <w:rFonts w:eastAsiaTheme="minorEastAsia"/>
            <w:rPrChange w:id="16" w:author="Douglas Ezra Morrison" w:date="2021-11-21T20:24:00Z">
              <w:rPr>
                <w:rFonts w:ascii="Cambria Math" w:eastAsia="Cambria" w:hAnsi="Cambria Math"/>
              </w:rPr>
            </w:rPrChange>
          </w:rPr>
          <w:t>MaxRO</w:t>
        </w:r>
        <w:proofErr w:type="spellEnd"/>
        <w:r w:rsidR="00016080" w:rsidRPr="00016080">
          <w:rPr>
            <w:rFonts w:eastAsiaTheme="minorEastAsia"/>
            <w:rPrChange w:id="17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18" w:author="Douglas Ezra Morrison" w:date="2021-11-21T20:24:00Z">
              <w:rPr>
                <w:rFonts w:ascii="Cambria Math" w:eastAsia="Cambria" w:hAnsi="Cambria Math"/>
              </w:rPr>
            </w:rPrChange>
          </w:rPr>
          <w:t>MaxRB</w:t>
        </w:r>
        <w:proofErr w:type="spellEnd"/>
        <w:r w:rsidR="00016080" w:rsidRPr="00016080">
          <w:rPr>
            <w:rFonts w:eastAsiaTheme="minorEastAsia"/>
            <w:rPrChange w:id="19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20" w:author="Douglas Ezra Morrison" w:date="2021-11-21T20:24:00Z">
              <w:rPr>
                <w:rFonts w:ascii="Cambria Math" w:eastAsia="Cambria" w:hAnsi="Cambria Math"/>
              </w:rPr>
            </w:rPrChange>
          </w:rPr>
          <w:t>MaxAB</w:t>
        </w:r>
        <w:proofErr w:type="spellEnd"/>
        <w:r w:rsidR="00016080" w:rsidRPr="00016080">
          <w:rPr>
            <w:rFonts w:eastAsiaTheme="minorEastAsia"/>
            <w:rPrChange w:id="21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22" w:author="Douglas Ezra Morrison" w:date="2021-11-21T20:24:00Z">
              <w:rPr>
                <w:rFonts w:ascii="Cambria Math" w:eastAsia="Cambria" w:hAnsi="Cambria Math"/>
              </w:rPr>
            </w:rPrChange>
          </w:rPr>
          <w:t>MaxLB</w:t>
        </w:r>
        <w:proofErr w:type="spellEnd"/>
        <w:r w:rsidR="00016080" w:rsidRPr="00016080">
          <w:rPr>
            <w:rFonts w:eastAsiaTheme="minorEastAsia"/>
            <w:rPrChange w:id="23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24" w:author="Douglas Ezra Morrison" w:date="2021-11-21T20:24:00Z">
              <w:rPr>
                <w:rFonts w:ascii="Cambria Math" w:eastAsia="Cambria" w:hAnsi="Cambria Math"/>
              </w:rPr>
            </w:rPrChange>
          </w:rPr>
          <w:t>MaxLO</w:t>
        </w:r>
        <w:proofErr w:type="spellEnd"/>
        <w:r w:rsidR="00016080" w:rsidRPr="00016080">
          <w:rPr>
            <w:rFonts w:eastAsiaTheme="minorEastAsia"/>
            <w:rPrChange w:id="25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26" w:author="Douglas Ezra Morrison" w:date="2021-11-21T20:24:00Z">
              <w:rPr>
                <w:rFonts w:ascii="Cambria Math" w:eastAsia="Cambria" w:hAnsi="Cambria Math"/>
              </w:rPr>
            </w:rPrChange>
          </w:rPr>
          <w:t>MaxRL</w:t>
        </w:r>
        <w:proofErr w:type="spellEnd"/>
        <w:r w:rsidR="00016080" w:rsidRPr="00016080">
          <w:rPr>
            <w:rFonts w:eastAsiaTheme="minorEastAsia"/>
            <w:rPrChange w:id="27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28" w:author="Douglas Ezra Morrison" w:date="2021-11-21T20:24:00Z">
              <w:rPr>
                <w:rFonts w:ascii="Cambria Math" w:eastAsia="Cambria" w:hAnsi="Cambria Math"/>
              </w:rPr>
            </w:rPrChange>
          </w:rPr>
          <w:t>MaxAL</w:t>
        </w:r>
        <w:proofErr w:type="spellEnd"/>
        <w:r w:rsidR="00016080" w:rsidRPr="00016080">
          <w:rPr>
            <w:rFonts w:eastAsiaTheme="minorEastAsia"/>
            <w:rPrChange w:id="29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30" w:author="Douglas Ezra Morrison" w:date="2021-11-21T20:24:00Z">
              <w:rPr>
                <w:rFonts w:ascii="Cambria Math" w:eastAsia="Cambria" w:hAnsi="Cambria Math"/>
              </w:rPr>
            </w:rPrChange>
          </w:rPr>
          <w:t>MaxLL</w:t>
        </w:r>
        <w:proofErr w:type="spellEnd"/>
        <w:r w:rsidR="00016080" w:rsidRPr="00016080">
          <w:rPr>
            <w:rFonts w:eastAsiaTheme="minorEastAsia"/>
            <w:rPrChange w:id="31" w:author="Douglas Ezra Morrison" w:date="2021-11-21T20:24:00Z">
              <w:rPr>
                <w:rFonts w:ascii="Cambria Math" w:eastAsiaTheme="minorEastAs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32" w:author="Douglas Ezra Morrison" w:date="2021-11-21T20:24:00Z">
              <w:rPr>
                <w:rFonts w:ascii="Cambria Math" w:eastAsia="Cambria" w:hAnsi="Cambria Math"/>
              </w:rPr>
            </w:rPrChange>
          </w:rPr>
          <w:t>ManRO</w:t>
        </w:r>
        <w:proofErr w:type="spellEnd"/>
        <w:r w:rsidR="00016080" w:rsidRPr="00016080">
          <w:rPr>
            <w:rFonts w:eastAsiaTheme="minorEastAsia"/>
            <w:rPrChange w:id="33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34" w:author="Douglas Ezra Morrison" w:date="2021-11-21T20:24:00Z">
              <w:rPr>
                <w:rFonts w:ascii="Cambria Math" w:eastAsia="Cambria" w:hAnsi="Cambria Math"/>
              </w:rPr>
            </w:rPrChange>
          </w:rPr>
          <w:t>ManRB</w:t>
        </w:r>
        <w:proofErr w:type="spellEnd"/>
        <w:r w:rsidR="00016080" w:rsidRPr="00016080">
          <w:rPr>
            <w:rFonts w:eastAsiaTheme="minorEastAsia"/>
            <w:rPrChange w:id="35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36" w:author="Douglas Ezra Morrison" w:date="2021-11-21T20:24:00Z">
              <w:rPr>
                <w:rFonts w:ascii="Cambria Math" w:eastAsia="Cambria" w:hAnsi="Cambria Math"/>
              </w:rPr>
            </w:rPrChange>
          </w:rPr>
          <w:t>ManAB</w:t>
        </w:r>
        <w:proofErr w:type="spellEnd"/>
        <w:r w:rsidR="00016080" w:rsidRPr="00016080">
          <w:rPr>
            <w:rFonts w:eastAsiaTheme="minorEastAsia"/>
            <w:rPrChange w:id="37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38" w:author="Douglas Ezra Morrison" w:date="2021-11-21T20:24:00Z">
              <w:rPr>
                <w:rFonts w:ascii="Cambria Math" w:eastAsia="Cambria" w:hAnsi="Cambria Math"/>
              </w:rPr>
            </w:rPrChange>
          </w:rPr>
          <w:t>ManLB</w:t>
        </w:r>
        <w:proofErr w:type="spellEnd"/>
        <w:r w:rsidR="00016080" w:rsidRPr="00016080">
          <w:rPr>
            <w:rFonts w:eastAsiaTheme="minorEastAsia"/>
            <w:rPrChange w:id="39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40" w:author="Douglas Ezra Morrison" w:date="2021-11-21T20:24:00Z">
              <w:rPr>
                <w:rFonts w:ascii="Cambria Math" w:eastAsia="Cambria" w:hAnsi="Cambria Math"/>
              </w:rPr>
            </w:rPrChange>
          </w:rPr>
          <w:t>ManLO</w:t>
        </w:r>
        <w:proofErr w:type="spellEnd"/>
        <w:r w:rsidR="00016080" w:rsidRPr="00016080">
          <w:rPr>
            <w:rFonts w:eastAsiaTheme="minorEastAsia"/>
            <w:rPrChange w:id="41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42" w:author="Douglas Ezra Morrison" w:date="2021-11-21T20:24:00Z">
              <w:rPr>
                <w:rFonts w:ascii="Cambria Math" w:eastAsia="Cambria" w:hAnsi="Cambria Math"/>
              </w:rPr>
            </w:rPrChange>
          </w:rPr>
          <w:t>ManRL</w:t>
        </w:r>
        <w:proofErr w:type="spellEnd"/>
        <w:r w:rsidR="00016080" w:rsidRPr="00016080">
          <w:rPr>
            <w:rFonts w:eastAsiaTheme="minorEastAsia"/>
            <w:rPrChange w:id="43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44" w:author="Douglas Ezra Morrison" w:date="2021-11-21T20:24:00Z">
              <w:rPr>
                <w:rFonts w:ascii="Cambria Math" w:eastAsia="Cambria" w:hAnsi="Cambria Math"/>
              </w:rPr>
            </w:rPrChange>
          </w:rPr>
          <w:t>ManAL</w:t>
        </w:r>
        <w:proofErr w:type="spellEnd"/>
        <w:r w:rsidR="00016080" w:rsidRPr="00016080">
          <w:rPr>
            <w:rFonts w:eastAsiaTheme="minorEastAsia"/>
            <w:rPrChange w:id="45" w:author="Douglas Ezra Morrison" w:date="2021-11-21T20:24:00Z">
              <w:rPr>
                <w:rFonts w:ascii="Cambria Math" w:eastAsia="Cambria" w:hAnsi="Cambria Math"/>
              </w:rPr>
            </w:rPrChange>
          </w:rPr>
          <w:t xml:space="preserve">, </w:t>
        </w:r>
        <w:proofErr w:type="spellStart"/>
        <w:r w:rsidR="00016080" w:rsidRPr="00016080">
          <w:rPr>
            <w:rFonts w:eastAsiaTheme="minorEastAsia"/>
            <w:rPrChange w:id="46" w:author="Douglas Ezra Morrison" w:date="2021-11-21T20:24:00Z">
              <w:rPr>
                <w:rFonts w:ascii="Cambria Math" w:eastAsia="Cambria" w:hAnsi="Cambria Math"/>
              </w:rPr>
            </w:rPrChange>
          </w:rPr>
          <w:t>ManLL</w:t>
        </w:r>
      </w:ins>
      <w:proofErr w:type="spellEnd"/>
      <w:r w:rsidR="00016080" w:rsidRPr="00016080">
        <w:rPr>
          <w:rFonts w:eastAsiaTheme="minorEastAsia"/>
          <w:rPrChange w:id="47" w:author="Douglas Ezra Morrison" w:date="2021-11-21T20:24:00Z">
            <w:rPr>
              <w:rFonts w:ascii="Cambria Math" w:eastAsiaTheme="minorEastAsia" w:hAnsi="Cambria Math"/>
            </w:rPr>
          </w:rPrChange>
        </w:rPr>
        <w:t>}</w:t>
      </w:r>
      <w:del w:id="48" w:author="Douglas Ezra Morrison" w:date="2021-11-21T20:24:00Z">
        <w:r w:rsidR="00016080" w:rsidRPr="00016080" w:rsidDel="00016080">
          <w:rPr>
            <w:rFonts w:eastAsiaTheme="minorEastAsia"/>
          </w:rPr>
          <w:delText>1:16</w:delText>
        </w:r>
      </w:del>
      <w:r w:rsidRPr="00016080">
        <w:rPr>
          <w:rFonts w:eastAsiaTheme="minorEastAsia"/>
        </w:rPr>
        <w:t xml:space="preserve"> </w:t>
      </w:r>
      <w:r w:rsidR="00577B74">
        <w:rPr>
          <w:rFonts w:eastAsiaTheme="minorEastAsia"/>
        </w:rPr>
        <w:t>is modeled as follows:</w:t>
      </w:r>
    </w:p>
    <w:p w14:paraId="13DCE06D" w14:textId="77777777" w:rsidR="00B45C8F" w:rsidRPr="00E8412A" w:rsidRDefault="00B23EA5" w:rsidP="00B45C8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Bernoulli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B9A8001" w14:textId="37129457" w:rsidR="00B45C8F" w:rsidRPr="00A153EC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112D6801" w14:textId="77777777" w:rsidR="00B45C8F" w:rsidRPr="00A153EC" w:rsidRDefault="00B45C8F" w:rsidP="00B45C8F">
      <w:pPr>
        <w:pStyle w:val="BodyText"/>
        <w:rPr>
          <w:rFonts w:eastAsiaTheme="minorEastAsia"/>
        </w:rPr>
      </w:pPr>
      <w:r>
        <w:rPr>
          <w:rFonts w:eastAsiaTheme="minorEastAsia"/>
        </w:rPr>
        <w:t>We used the following parameterization of the negative binomial distribution:</w:t>
      </w:r>
    </w:p>
    <w:p w14:paraId="15FBA656" w14:textId="77777777" w:rsidR="00B45C8F" w:rsidRPr="003D31C2" w:rsidRDefault="00B45C8F" w:rsidP="00B45C8F">
      <w:pPr>
        <w:pStyle w:val="Body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7228FF04" w14:textId="77777777" w:rsidR="00B45C8F" w:rsidRDefault="00B45C8F" w:rsidP="00B45C8F">
      <w:pPr>
        <w:pStyle w:val="BodyText"/>
        <w:rPr>
          <w:rFonts w:eastAsiaTheme="minorEastAsia"/>
        </w:rPr>
      </w:pPr>
      <w:r>
        <w:rPr>
          <w:rFonts w:eastAsiaTheme="minorEastAsia"/>
        </w:rPr>
        <w:t>Hence:</w:t>
      </w:r>
    </w:p>
    <w:p w14:paraId="29CC2B20" w14:textId="77777777" w:rsidR="00B45C8F" w:rsidRPr="00DD0639" w:rsidRDefault="00B45C8F" w:rsidP="00B45C8F">
      <w:pPr>
        <w:pStyle w:val="BodyText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189F290B" w14:textId="77777777" w:rsidR="00B45C8F" w:rsidRPr="002C1E30" w:rsidRDefault="00B23EA5" w:rsidP="00B45C8F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2CF64A3D" w14:textId="3B38C276" w:rsidR="00B45C8F" w:rsidRDefault="00577B74" w:rsidP="00B45C8F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It should be noted that </w:t>
      </w:r>
      <w:r w:rsidR="00B45C8F">
        <w:rPr>
          <w:rFonts w:eastAsiaTheme="minorEastAsia"/>
        </w:rPr>
        <w:t xml:space="preserve">larger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45C8F">
        <w:rPr>
          <w:rFonts w:eastAsiaTheme="minorEastAsia"/>
        </w:rPr>
        <w:t xml:space="preserve"> correspond to smaller variances.</w:t>
      </w:r>
    </w:p>
    <w:p w14:paraId="7F8AC552" w14:textId="6A90D8E0" w:rsidR="00B45C8F" w:rsidRPr="00E8412A" w:rsidRDefault="00B45C8F" w:rsidP="00B45C8F">
      <w:pPr>
        <w:pStyle w:val="BodyText"/>
      </w:pPr>
      <w:r>
        <w:rPr>
          <w:rFonts w:eastAsiaTheme="minorEastAsia"/>
        </w:rPr>
        <w:t xml:space="preserve">We modeled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as follows:</w:t>
      </w:r>
    </w:p>
    <w:p w14:paraId="09C0DFB7" w14:textId="544A49C9" w:rsidR="00B45C8F" w:rsidRPr="00451713" w:rsidRDefault="00B45C8F" w:rsidP="00B45C8F">
      <w:pPr>
        <w:pStyle w:val="BodyText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0ij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∈M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k∈O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w:commentRangeStart w:id="49"/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w:commentRangeEnd w:id="49"/>
              <m:r>
                <m:rPr>
                  <m:sty m:val="p"/>
                </m:rPr>
                <w:rPr>
                  <w:rStyle w:val="CommentReference"/>
                  <w:rFonts w:eastAsia="Times New Roman" w:cs="Times New Roman"/>
                </w:rPr>
                <w:commentReference w:id="49"/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∈L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</m:d>
        </m:oMath>
      </m:oMathPara>
    </w:p>
    <w:p w14:paraId="47532BF3" w14:textId="77777777" w:rsidR="00B45C8F" w:rsidRPr="00E8412A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CC9D328" w14:textId="77777777" w:rsidR="00B45C8F" w:rsidRPr="00C75056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5B6831E" w14:textId="77777777" w:rsidR="00B45C8F" w:rsidRPr="00BA6ABA" w:rsidRDefault="00B23EA5" w:rsidP="00B45C8F">
      <w:pPr>
        <w:pStyle w:val="BodyTex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</m:m>
                </m:e>
              </m:d>
            </m:e>
          </m:d>
        </m:oMath>
      </m:oMathPara>
    </w:p>
    <w:p w14:paraId="05D0EAB9" w14:textId="77777777" w:rsidR="00B45C8F" w:rsidRPr="00BA6ABA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AC95FFF" w14:textId="4E03CE90" w:rsidR="00B45C8F" w:rsidRPr="0023581D" w:rsidRDefault="00B23EA5" w:rsidP="00B45C8F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k∈O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k∈L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</m:d>
        </m:oMath>
      </m:oMathPara>
    </w:p>
    <w:p w14:paraId="5A749A98" w14:textId="6EFCB1F5" w:rsidR="00B45C8F" w:rsidRPr="00EF09F6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F43E422" w14:textId="226611B0" w:rsidR="00EF09F6" w:rsidRPr="00876E83" w:rsidRDefault="00B23EA5" w:rsidP="00EF09F6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B65759" w14:textId="4F29F3ED" w:rsidR="00451713" w:rsidRDefault="00451713" w:rsidP="00451713">
      <w:pPr>
        <w:spacing w:before="180" w:after="180"/>
        <w:rPr>
          <w:rFonts w:ascii="Cambria" w:eastAsia="Cambria" w:hAnsi="Cambria"/>
        </w:rPr>
      </w:pPr>
      <w:bookmarkStart w:id="50" w:name="Xe11ccf01610fe810635edd120b1a68c253a41f3"/>
      <w:bookmarkEnd w:id="3"/>
      <w:r>
        <w:rPr>
          <w:rFonts w:ascii="Cambria" w:eastAsia="Cambria" w:hAnsi="Cambria"/>
        </w:rPr>
        <w:t xml:space="preserve">In </w:t>
      </w:r>
      <w:del w:id="51" w:author="Douglas Ezra Morrison" w:date="2021-11-21T20:25:00Z">
        <w:r w:rsidDel="00016080">
          <w:rPr>
            <w:rFonts w:ascii="Cambria" w:eastAsia="Cambria" w:hAnsi="Cambria"/>
          </w:rPr>
          <w:delText xml:space="preserve">which </w:delText>
        </w:r>
      </w:del>
      <w:ins w:id="52" w:author="Douglas Ezra Morrison" w:date="2021-11-21T20:25:00Z">
        <w:r w:rsidR="00016080">
          <w:rPr>
            <w:rFonts w:ascii="Cambria" w:eastAsia="Cambria" w:hAnsi="Cambria"/>
          </w:rPr>
          <w:t>the prece</w:t>
        </w:r>
      </w:ins>
      <w:ins w:id="53" w:author="Douglas Ezra Morrison" w:date="2021-11-21T20:26:00Z">
        <w:r w:rsidR="00016080">
          <w:rPr>
            <w:rFonts w:ascii="Cambria" w:eastAsia="Cambria" w:hAnsi="Cambria"/>
          </w:rPr>
          <w:t>ding expressions,</w:t>
        </w:r>
      </w:ins>
      <w:ins w:id="54" w:author="Douglas Ezra Morrison" w:date="2021-11-21T20:25:00Z">
        <w:r w:rsidR="00016080">
          <w:rPr>
            <w:rFonts w:ascii="Cambria" w:eastAsia="Cambria" w:hAnsi="Cambria"/>
          </w:rPr>
          <w:t xml:space="preserve"> </w:t>
        </w:r>
      </w:ins>
      <m:oMath>
        <m:r>
          <m:rPr>
            <m:scr m:val="script"/>
          </m:rPr>
          <w:rPr>
            <w:rFonts w:ascii="Cambria Math" w:hAnsi="Cambria Math"/>
          </w:rPr>
          <m:t>M</m:t>
        </m:r>
        <m:r>
          <m:rPr>
            <m:scr m:val="script"/>
          </m:rPr>
          <w:rPr>
            <w:rFonts w:ascii="Cambria Math" w:eastAsia="Cambria" w:hAnsi="Cambria Math"/>
          </w:rPr>
          <m:t xml:space="preserve">, O, L, </m:t>
        </m:r>
        <m:r>
          <m:rPr>
            <m:scr m:val="script"/>
          </m:rPr>
          <w:rPr>
            <w:rFonts w:ascii="Cambria Math" w:hAnsi="Cambria Math"/>
          </w:rPr>
          <m:t>A, G</m:t>
        </m:r>
      </m:oMath>
      <w:r>
        <w:rPr>
          <w:rFonts w:ascii="Cambria" w:eastAsia="Cambria" w:hAnsi="Cambria"/>
        </w:rPr>
        <w:t xml:space="preserve"> </w:t>
      </w:r>
      <w:r w:rsidR="00750E46">
        <w:rPr>
          <w:rFonts w:ascii="Cambria" w:eastAsia="Cambria" w:hAnsi="Cambria"/>
        </w:rPr>
        <w:t>denote</w:t>
      </w:r>
      <w:r>
        <w:rPr>
          <w:rFonts w:ascii="Cambria" w:eastAsia="Cambria" w:hAnsi="Cambria"/>
        </w:rPr>
        <w:t xml:space="preserve"> </w:t>
      </w:r>
      <w:r w:rsidR="00750E46">
        <w:rPr>
          <w:rFonts w:ascii="Cambria" w:eastAsia="Cambria" w:hAnsi="Cambria"/>
        </w:rPr>
        <w:t>the</w:t>
      </w:r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the</w:t>
      </w:r>
      <w:proofErr w:type="spellEnd"/>
      <w:r>
        <w:rPr>
          <w:rFonts w:ascii="Cambria" w:eastAsia="Cambria" w:hAnsi="Cambria"/>
        </w:rPr>
        <w:t xml:space="preserve"> set</w:t>
      </w:r>
      <w:r w:rsidR="00750E46">
        <w:rPr>
          <w:rFonts w:ascii="Cambria" w:eastAsia="Cambria" w:hAnsi="Cambria"/>
        </w:rPr>
        <w:t>s</w:t>
      </w:r>
      <w:r>
        <w:rPr>
          <w:rFonts w:ascii="Cambria" w:eastAsia="Cambria" w:hAnsi="Cambria"/>
        </w:rPr>
        <w:t xml:space="preserve"> of maxillary, occlusal, lingual, anterior, and gauche (left) regions, respectively</w:t>
      </w:r>
      <w:r w:rsidR="00750E46">
        <w:rPr>
          <w:rFonts w:ascii="Cambria" w:eastAsia="Cambria" w:hAnsi="Cambria"/>
        </w:rPr>
        <w:t xml:space="preserve">; </w:t>
      </w:r>
      <w:del w:id="55" w:author="Douglas Ezra Morrison" w:date="2021-11-29T10:29:00Z">
        <w:r w:rsidR="00750E46" w:rsidDel="00157D83">
          <w:rPr>
            <w:rFonts w:ascii="Cambria" w:eastAsia="Cambria" w:hAnsi="Cambria"/>
          </w:rPr>
          <w:delText>i.e</w:delText>
        </w:r>
      </w:del>
      <w:ins w:id="56" w:author="Douglas Ezra Morrison" w:date="2021-11-29T10:29:00Z">
        <w:r w:rsidR="00157D83">
          <w:rPr>
            <w:rFonts w:ascii="Cambria" w:eastAsia="Cambria" w:hAnsi="Cambria"/>
          </w:rPr>
          <w:t>e.g</w:t>
        </w:r>
      </w:ins>
      <w:r w:rsidR="00750E46">
        <w:rPr>
          <w:rFonts w:ascii="Cambria" w:eastAsia="Cambria" w:hAnsi="Cambria"/>
        </w:rPr>
        <w:t xml:space="preserve">., </w:t>
      </w:r>
      <m:oMath>
        <m:r>
          <m:rPr>
            <m:scr m:val="script"/>
          </m:rPr>
          <w:rPr>
            <w:rFonts w:ascii="Cambria Math" w:eastAsia="Cambria" w:hAnsi="Cambria Math"/>
          </w:rPr>
          <m:t>M=</m:t>
        </m:r>
      </m:oMath>
      <w:r w:rsidR="00551CF7">
        <w:rPr>
          <w:rFonts w:ascii="Cambria" w:eastAsia="Cambria" w:hAnsi="Cambria"/>
        </w:rPr>
        <w:t xml:space="preserve"> {MaxRO, MaxRB, MaxAB, MaxLB, MaxLO, </w:t>
      </w:r>
      <w:proofErr w:type="spellStart"/>
      <w:r w:rsidR="00551CF7">
        <w:rPr>
          <w:rFonts w:ascii="Cambria" w:eastAsia="Cambria" w:hAnsi="Cambria"/>
        </w:rPr>
        <w:t>MaxRL</w:t>
      </w:r>
      <w:proofErr w:type="spellEnd"/>
      <w:r w:rsidR="00551CF7">
        <w:rPr>
          <w:rFonts w:ascii="Cambria" w:eastAsia="Cambria" w:hAnsi="Cambria"/>
        </w:rPr>
        <w:t xml:space="preserve">, </w:t>
      </w:r>
      <w:proofErr w:type="spellStart"/>
      <w:r w:rsidR="00551CF7">
        <w:rPr>
          <w:rFonts w:ascii="Cambria" w:eastAsia="Cambria" w:hAnsi="Cambria"/>
        </w:rPr>
        <w:t>MaxAL</w:t>
      </w:r>
      <w:proofErr w:type="spellEnd"/>
      <w:r w:rsidR="00551CF7">
        <w:rPr>
          <w:rFonts w:ascii="Cambria" w:eastAsia="Cambria" w:hAnsi="Cambria"/>
        </w:rPr>
        <w:t xml:space="preserve">, </w:t>
      </w:r>
      <w:proofErr w:type="spellStart"/>
      <w:r w:rsidR="00551CF7">
        <w:rPr>
          <w:rFonts w:ascii="Cambria" w:eastAsia="Cambria" w:hAnsi="Cambria"/>
        </w:rPr>
        <w:t>MaxLL</w:t>
      </w:r>
      <w:proofErr w:type="spellEnd"/>
      <w:r w:rsidR="00551CF7">
        <w:rPr>
          <w:rFonts w:ascii="Cambria" w:eastAsia="Cambria" w:hAnsi="Cambria"/>
        </w:rPr>
        <w:t>}</w:t>
      </w:r>
      <w:ins w:id="57" w:author="Douglas Ezra Morrison" w:date="2021-11-29T10:30:00Z">
        <w:r w:rsidR="00CB2C2C">
          <w:rPr>
            <w:rFonts w:ascii="Cambria" w:eastAsia="Cambria" w:hAnsi="Cambria"/>
          </w:rPr>
          <w:t xml:space="preserve"> </w:t>
        </w:r>
        <w:r w:rsidR="00157D83">
          <w:rPr>
            <w:rFonts w:ascii="Cambria" w:eastAsia="Cambria" w:hAnsi="Cambria"/>
          </w:rPr>
          <w:t xml:space="preserve">and </w:t>
        </w:r>
      </w:ins>
      <w:del w:id="58" w:author="Douglas Ezra Morrison" w:date="2021-11-29T10:30:00Z">
        <w:r w:rsidR="00551CF7" w:rsidDel="00157D83">
          <w:rPr>
            <w:rFonts w:ascii="Cambria" w:eastAsia="Cambria" w:hAnsi="Cambria"/>
          </w:rPr>
          <w:delText xml:space="preserve">; </w:delText>
        </w:r>
      </w:del>
      <m:oMath>
        <m:r>
          <m:rPr>
            <m:scr m:val="script"/>
          </m:rPr>
          <w:rPr>
            <w:rFonts w:ascii="Cambria Math" w:eastAsia="Cambria" w:hAnsi="Cambria Math"/>
          </w:rPr>
          <m:t>O=</m:t>
        </m:r>
      </m:oMath>
      <w:r w:rsidR="00551CF7">
        <w:rPr>
          <w:rFonts w:ascii="Cambria" w:eastAsia="Cambria" w:hAnsi="Cambria"/>
        </w:rPr>
        <w:t xml:space="preserve"> {MaxRO, ManRO, MaxLO, ManLO}</w:t>
      </w:r>
      <w:ins w:id="59" w:author="Douglas Ezra Morrison" w:date="2021-11-29T10:30:00Z">
        <w:r w:rsidR="00157D83">
          <w:rPr>
            <w:rFonts w:ascii="Cambria" w:eastAsia="Cambria" w:hAnsi="Cambria"/>
          </w:rPr>
          <w:t>.</w:t>
        </w:r>
      </w:ins>
      <w:del w:id="60" w:author="Douglas Ezra Morrison" w:date="2021-11-29T10:29:00Z">
        <w:r w:rsidR="009463FB" w:rsidDel="008B32FF">
          <w:rPr>
            <w:rFonts w:ascii="Cambria" w:eastAsia="Cambria" w:hAnsi="Cambria"/>
          </w:rPr>
          <w:delText>,</w:delText>
        </w:r>
        <w:r w:rsidR="009463FB" w:rsidDel="00157D83">
          <w:rPr>
            <w:rFonts w:ascii="Cambria" w:eastAsia="Cambria" w:hAnsi="Cambria"/>
          </w:rPr>
          <w:delText xml:space="preserve"> etc.</w:delText>
        </w:r>
      </w:del>
    </w:p>
    <w:p w14:paraId="2C8B303F" w14:textId="36CBFC67" w:rsidR="00B45C8F" w:rsidRPr="00ED3B33" w:rsidRDefault="00ED3B33">
      <w:pPr>
        <w:pStyle w:val="Heading2"/>
        <w:pPrChange w:id="61" w:author="Douglas Ezra Morrison" w:date="2021-11-21T20:26:00Z">
          <w:pPr>
            <w:keepNext/>
            <w:keepLines/>
            <w:spacing w:before="200"/>
            <w:outlineLvl w:val="1"/>
          </w:pPr>
        </w:pPrChange>
      </w:pPr>
      <w:r w:rsidRPr="00ED3B33">
        <w:lastRenderedPageBreak/>
        <w:t>S1_2 Subsection</w:t>
      </w:r>
      <w:r>
        <w:t xml:space="preserve">. </w:t>
      </w:r>
      <w:r w:rsidR="00B45C8F" w:rsidRPr="00ED3B33">
        <w:t xml:space="preserve">Parameter </w:t>
      </w:r>
      <w:r>
        <w:t>E</w:t>
      </w:r>
      <w:r w:rsidR="00B45C8F" w:rsidRPr="00ED3B33">
        <w:t>stimates</w:t>
      </w:r>
    </w:p>
    <w:p w14:paraId="357AD0B2" w14:textId="0EB82FFB" w:rsidR="00451713" w:rsidRDefault="00451713" w:rsidP="00451713">
      <w:pPr>
        <w:spacing w:before="180" w:after="180"/>
        <w:rPr>
          <w:rFonts w:ascii="Cambria" w:eastAsia="Cambria" w:hAnsi="Cambria"/>
        </w:rPr>
      </w:pPr>
      <w:r w:rsidRPr="002419C7">
        <w:rPr>
          <w:rFonts w:ascii="Cambria" w:eastAsia="Cambria" w:hAnsi="Cambria"/>
        </w:rPr>
        <w:t>The AIC for this model was 18,598.76, which was 69,183.57 less than a zero-inflated Poisson model with the same fixed and random effects. The BIC for this model was 18,865.64, which wa</w:t>
      </w:r>
      <w:r w:rsidR="00966ECA">
        <w:rPr>
          <w:rFonts w:ascii="Cambria" w:eastAsia="Cambria" w:hAnsi="Cambria"/>
        </w:rPr>
        <w:t>s</w:t>
      </w:r>
      <w:r w:rsidRPr="002419C7">
        <w:rPr>
          <w:rFonts w:ascii="Cambria" w:eastAsia="Cambria" w:hAnsi="Cambria"/>
        </w:rPr>
        <w:t xml:space="preserve"> 69,116.85 less than the zero-inflated Poisson model with the same fixed and random effects.</w:t>
      </w:r>
    </w:p>
    <w:p w14:paraId="5A3E12E9" w14:textId="6325A6C0" w:rsidR="005D6435" w:rsidRDefault="005D6435" w:rsidP="005D6435">
      <w:pPr>
        <w:spacing w:before="180" w:after="1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Tables </w:t>
      </w:r>
      <w:r w:rsidR="00EF09F6">
        <w:rPr>
          <w:rFonts w:ascii="Cambria" w:eastAsia="Cambria" w:hAnsi="Cambria"/>
        </w:rPr>
        <w:t xml:space="preserve">below </w:t>
      </w:r>
      <w:r w:rsidR="00ED3B33">
        <w:rPr>
          <w:rFonts w:ascii="Cambria" w:eastAsia="Cambria" w:hAnsi="Cambria"/>
        </w:rPr>
        <w:t>summarizes the estimate</w:t>
      </w:r>
      <w:r w:rsidR="00EF09F6">
        <w:rPr>
          <w:rFonts w:ascii="Cambria" w:eastAsia="Cambria" w:hAnsi="Cambria"/>
        </w:rPr>
        <w:t>d</w:t>
      </w:r>
      <w:r w:rsidR="00ED3B33">
        <w:rPr>
          <w:rFonts w:ascii="Cambria" w:eastAsia="Cambria" w:hAnsi="Cambria"/>
        </w:rPr>
        <w:t xml:space="preserve"> </w:t>
      </w:r>
      <w:r w:rsidR="00EF09F6">
        <w:rPr>
          <w:rFonts w:ascii="Cambria" w:eastAsia="Cambria" w:hAnsi="Cambria"/>
        </w:rPr>
        <w:t>parameters for</w:t>
      </w:r>
      <w:r w:rsidR="00ED3B33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 xml:space="preserve">the count and zero-inflated </w:t>
      </w:r>
      <w:proofErr w:type="spellStart"/>
      <w:r>
        <w:rPr>
          <w:rFonts w:ascii="Cambria" w:eastAsia="Cambria" w:hAnsi="Cambria"/>
        </w:rPr>
        <w:t>submodels</w:t>
      </w:r>
      <w:proofErr w:type="spellEnd"/>
      <w:r>
        <w:rPr>
          <w:rFonts w:ascii="Cambria" w:eastAsia="Cambria" w:hAnsi="Cambria"/>
        </w:rPr>
        <w:t>.</w:t>
      </w:r>
    </w:p>
    <w:p w14:paraId="72C6B75A" w14:textId="12F5D3DD" w:rsidR="00B45C8F" w:rsidRPr="005D6435" w:rsidRDefault="005D6435" w:rsidP="005D6435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S1_1 Table. </w:t>
      </w:r>
      <w:r w:rsidR="00EF09F6">
        <w:rPr>
          <w:rFonts w:ascii="Cambria" w:eastAsia="Cambria" w:hAnsi="Cambria"/>
        </w:rPr>
        <w:t>Estimated f</w:t>
      </w:r>
      <w:r>
        <w:rPr>
          <w:rFonts w:ascii="Cambria" w:eastAsia="Cambria" w:hAnsi="Cambria"/>
        </w:rPr>
        <w:t xml:space="preserve">ixed effects </w:t>
      </w:r>
      <w:r w:rsidR="00EF09F6">
        <w:rPr>
          <w:rFonts w:ascii="Cambria" w:eastAsia="Cambria" w:hAnsi="Cambria"/>
        </w:rPr>
        <w:t>of</w:t>
      </w:r>
      <w:r>
        <w:rPr>
          <w:rFonts w:ascii="Cambria" w:eastAsia="Cambria" w:hAnsi="Cambria"/>
        </w:rPr>
        <w:t xml:space="preserve"> count submodel for brushing duration of each dental surface 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2149"/>
        <w:gridCol w:w="1061"/>
        <w:gridCol w:w="566"/>
        <w:gridCol w:w="1283"/>
        <w:gridCol w:w="729"/>
      </w:tblGrid>
      <w:tr w:rsidR="00B45C8F" w:rsidRPr="002419C7" w14:paraId="778F74D3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C74E910" w14:textId="77777777" w:rsidR="00B45C8F" w:rsidRPr="002419C7" w:rsidRDefault="00B45C8F" w:rsidP="00C044E3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C1DDDE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0D6F7F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F424D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E35F89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B45C8F" w:rsidRPr="002419C7" w14:paraId="1012680F" w14:textId="77777777" w:rsidTr="00C044E3">
        <w:tc>
          <w:tcPr>
            <w:tcW w:w="0" w:type="auto"/>
            <w:hideMark/>
          </w:tcPr>
          <w:p w14:paraId="5581C21B" w14:textId="5A1224FD" w:rsidR="00B45C8F" w:rsidRPr="002419C7" w:rsidRDefault="00B23EA5" w:rsidP="00C044E3">
            <w:pPr>
              <w:spacing w:before="36" w:after="36"/>
            </w:pPr>
            <m:oMath>
              <m:sSub>
                <m:sSubPr>
                  <m:ctrlPr>
                    <w:ins w:id="62" w:author="Douglas Ezra Morrison" w:date="2021-11-21T19:0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63" w:author="Douglas Ezra Morrison" w:date="2021-11-21T19:04:00Z">
                      <w:rPr>
                        <w:rFonts w:ascii="Cambria Math" w:hAnsi="Cambria Math"/>
                      </w:rPr>
                      <m:t>β</m:t>
                    </w:ins>
                  </m:r>
                </m:e>
                <m:sub>
                  <m:r>
                    <w:ins w:id="64" w:author="Douglas Ezra Morrison" w:date="2021-11-21T19:04:00Z">
                      <w:rPr>
                        <w:rFonts w:ascii="Cambria Math" w:hAnsi="Cambria Math"/>
                      </w:rPr>
                      <m:t>0</m:t>
                    </w:ins>
                  </m:r>
                </m:sub>
              </m:sSub>
            </m:oMath>
            <w:ins w:id="65" w:author="Douglas Ezra Morrison" w:date="2021-11-21T19:04:00Z">
              <w:r w:rsidR="00312F8F">
                <w:t xml:space="preserve">: </w:t>
              </w:r>
            </w:ins>
            <w:commentRangeStart w:id="66"/>
            <w:del w:id="67" w:author="Douglas Ezra Morrison" w:date="2021-11-21T19:04:00Z">
              <w:r w:rsidR="00B45C8F" w:rsidRPr="002419C7" w:rsidDel="00312F8F">
                <w:delText>(</w:delText>
              </w:r>
            </w:del>
            <w:r w:rsidR="00B45C8F" w:rsidRPr="002419C7">
              <w:t>Intercep</w:t>
            </w:r>
            <w:del w:id="68" w:author="Douglas Ezra Morrison" w:date="2021-11-21T19:04:00Z">
              <w:r w:rsidR="00B45C8F" w:rsidRPr="002419C7" w:rsidDel="00312F8F">
                <w:delText>t</w:delText>
              </w:r>
            </w:del>
            <w:ins w:id="69" w:author="Douglas Ezra Morrison" w:date="2021-11-21T19:04:00Z">
              <w:r w:rsidR="00312F8F">
                <w:t>t</w:t>
              </w:r>
            </w:ins>
            <w:del w:id="70" w:author="Douglas Ezra Morrison" w:date="2021-11-21T19:04:00Z">
              <w:r w:rsidR="00B45C8F" w:rsidRPr="002419C7" w:rsidDel="00312F8F">
                <w:delText>)</w:delText>
              </w:r>
            </w:del>
            <w:commentRangeEnd w:id="66"/>
            <w:r w:rsidR="00312F8F">
              <w:rPr>
                <w:rStyle w:val="CommentReference"/>
              </w:rPr>
              <w:commentReference w:id="66"/>
            </w:r>
          </w:p>
        </w:tc>
        <w:tc>
          <w:tcPr>
            <w:tcW w:w="0" w:type="auto"/>
            <w:hideMark/>
          </w:tcPr>
          <w:p w14:paraId="6E005E9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5.33</w:t>
            </w:r>
          </w:p>
        </w:tc>
        <w:tc>
          <w:tcPr>
            <w:tcW w:w="0" w:type="auto"/>
            <w:hideMark/>
          </w:tcPr>
          <w:p w14:paraId="1F39F6C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</w:t>
            </w:r>
          </w:p>
        </w:tc>
        <w:tc>
          <w:tcPr>
            <w:tcW w:w="0" w:type="auto"/>
            <w:hideMark/>
          </w:tcPr>
          <w:p w14:paraId="0DBD69B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(5.12, 5.54)</w:t>
            </w:r>
          </w:p>
        </w:tc>
        <w:tc>
          <w:tcPr>
            <w:tcW w:w="0" w:type="auto"/>
            <w:hideMark/>
          </w:tcPr>
          <w:p w14:paraId="368E67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01E30DC6" w14:textId="77777777" w:rsidTr="00C044E3">
        <w:tc>
          <w:tcPr>
            <w:tcW w:w="0" w:type="auto"/>
            <w:hideMark/>
          </w:tcPr>
          <w:p w14:paraId="2D2EC0FF" w14:textId="19E033C8" w:rsidR="00B45C8F" w:rsidRPr="002419C7" w:rsidRDefault="00B23EA5" w:rsidP="00C044E3">
            <w:pPr>
              <w:spacing w:before="36" w:after="36"/>
            </w:pPr>
            <m:oMath>
              <m:sSub>
                <m:sSubPr>
                  <m:ctrlPr>
                    <w:ins w:id="71" w:author="Douglas Ezra Morrison" w:date="2021-11-21T19:04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72" w:author="Douglas Ezra Morrison" w:date="2021-11-21T19:04:00Z">
                      <w:rPr>
                        <w:rFonts w:ascii="Cambria Math" w:hAnsi="Cambria Math"/>
                      </w:rPr>
                      <m:t>β</m:t>
                    </w:ins>
                  </m:r>
                </m:e>
                <m:sub>
                  <m:r>
                    <w:ins w:id="73" w:author="Douglas Ezra Morrison" w:date="2021-11-21T19:04:00Z"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w:ins>
                  </m:r>
                </m:sub>
              </m:sSub>
            </m:oMath>
            <w:ins w:id="74" w:author="Douglas Ezra Morrison" w:date="2021-11-21T19:04:00Z">
              <w:r w:rsidR="00CE43A2">
                <w:t xml:space="preserve">: </w:t>
              </w:r>
            </w:ins>
            <w:r w:rsidR="00B45C8F" w:rsidRPr="002419C7">
              <w:t>Surface</w:t>
            </w:r>
            <w:ins w:id="75" w:author="Douglas Ezra Morrison" w:date="2021-11-21T19:04:00Z">
              <w:r w:rsidR="00CE43A2">
                <w:t xml:space="preserve"> = </w:t>
              </w:r>
            </w:ins>
            <w:del w:id="76" w:author="Douglas Ezra Morrison" w:date="2021-11-21T19:04:00Z">
              <w:r w:rsidR="00B45C8F" w:rsidRPr="002419C7" w:rsidDel="00CE43A2">
                <w:delText xml:space="preserve"> (</w:delText>
              </w:r>
            </w:del>
            <w:r w:rsidR="00B45C8F" w:rsidRPr="002419C7">
              <w:t>Lingual</w:t>
            </w:r>
            <w:del w:id="77" w:author="Douglas Ezra Morrison" w:date="2021-11-21T19:04:00Z">
              <w:r w:rsidR="00B45C8F" w:rsidRPr="002419C7" w:rsidDel="00CE43A2">
                <w:delText>)</w:delText>
              </w:r>
            </w:del>
          </w:p>
        </w:tc>
        <w:tc>
          <w:tcPr>
            <w:tcW w:w="0" w:type="auto"/>
            <w:hideMark/>
          </w:tcPr>
          <w:p w14:paraId="75AEBD4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-0.78</w:t>
            </w:r>
          </w:p>
        </w:tc>
        <w:tc>
          <w:tcPr>
            <w:tcW w:w="0" w:type="auto"/>
            <w:hideMark/>
          </w:tcPr>
          <w:p w14:paraId="4BA0CB1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</w:t>
            </w:r>
          </w:p>
        </w:tc>
        <w:tc>
          <w:tcPr>
            <w:tcW w:w="0" w:type="auto"/>
            <w:hideMark/>
          </w:tcPr>
          <w:p w14:paraId="729C6AC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(-1.21, -0.35)</w:t>
            </w:r>
          </w:p>
        </w:tc>
        <w:tc>
          <w:tcPr>
            <w:tcW w:w="0" w:type="auto"/>
            <w:hideMark/>
          </w:tcPr>
          <w:p w14:paraId="75BA29D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436BA691" w14:textId="77777777" w:rsidTr="00C044E3">
        <w:tc>
          <w:tcPr>
            <w:tcW w:w="0" w:type="auto"/>
            <w:hideMark/>
          </w:tcPr>
          <w:p w14:paraId="7E94061F" w14:textId="77777777" w:rsidR="00B45C8F" w:rsidRPr="002419C7" w:rsidRDefault="00B45C8F" w:rsidP="00C044E3">
            <w:pPr>
              <w:spacing w:before="36" w:after="36"/>
            </w:pPr>
            <w:r w:rsidRPr="002419C7">
              <w:t>Surface (Occlusal)</w:t>
            </w:r>
          </w:p>
        </w:tc>
        <w:tc>
          <w:tcPr>
            <w:tcW w:w="0" w:type="auto"/>
            <w:hideMark/>
          </w:tcPr>
          <w:p w14:paraId="0FBBBF0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-0.80</w:t>
            </w:r>
          </w:p>
        </w:tc>
        <w:tc>
          <w:tcPr>
            <w:tcW w:w="0" w:type="auto"/>
            <w:hideMark/>
          </w:tcPr>
          <w:p w14:paraId="309BA84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</w:t>
            </w:r>
          </w:p>
        </w:tc>
        <w:tc>
          <w:tcPr>
            <w:tcW w:w="0" w:type="auto"/>
            <w:hideMark/>
          </w:tcPr>
          <w:p w14:paraId="5E93DC5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(-1.13, -0.48)</w:t>
            </w:r>
          </w:p>
        </w:tc>
        <w:tc>
          <w:tcPr>
            <w:tcW w:w="0" w:type="auto"/>
            <w:hideMark/>
          </w:tcPr>
          <w:p w14:paraId="697833E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10C4D324" w14:textId="77777777" w:rsidTr="00C044E3">
        <w:tc>
          <w:tcPr>
            <w:tcW w:w="0" w:type="auto"/>
            <w:hideMark/>
          </w:tcPr>
          <w:p w14:paraId="13E1E25E" w14:textId="77777777" w:rsidR="00B45C8F" w:rsidRPr="002419C7" w:rsidRDefault="00B45C8F" w:rsidP="00C044E3">
            <w:pPr>
              <w:spacing w:before="36" w:after="36"/>
            </w:pPr>
            <w:r w:rsidRPr="002419C7">
              <w:t>Side (Anterior)</w:t>
            </w:r>
          </w:p>
        </w:tc>
        <w:tc>
          <w:tcPr>
            <w:tcW w:w="0" w:type="auto"/>
            <w:hideMark/>
          </w:tcPr>
          <w:p w14:paraId="5BB5F3E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-0.01</w:t>
            </w:r>
          </w:p>
        </w:tc>
        <w:tc>
          <w:tcPr>
            <w:tcW w:w="0" w:type="auto"/>
            <w:hideMark/>
          </w:tcPr>
          <w:p w14:paraId="6E5A06B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</w:t>
            </w:r>
          </w:p>
        </w:tc>
        <w:tc>
          <w:tcPr>
            <w:tcW w:w="0" w:type="auto"/>
            <w:hideMark/>
          </w:tcPr>
          <w:p w14:paraId="0EC127C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(-0.19, 0.17)</w:t>
            </w:r>
          </w:p>
        </w:tc>
        <w:tc>
          <w:tcPr>
            <w:tcW w:w="0" w:type="auto"/>
            <w:hideMark/>
          </w:tcPr>
          <w:p w14:paraId="231FA9E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0.892</w:t>
            </w:r>
          </w:p>
        </w:tc>
      </w:tr>
      <w:tr w:rsidR="00B45C8F" w:rsidRPr="002419C7" w14:paraId="78F453A3" w14:textId="77777777" w:rsidTr="00C044E3">
        <w:tc>
          <w:tcPr>
            <w:tcW w:w="0" w:type="auto"/>
            <w:hideMark/>
          </w:tcPr>
          <w:p w14:paraId="69E4BA9B" w14:textId="77777777" w:rsidR="00B45C8F" w:rsidRPr="002419C7" w:rsidRDefault="00B45C8F" w:rsidP="00C044E3">
            <w:pPr>
              <w:spacing w:before="36" w:after="36"/>
            </w:pPr>
            <w:r w:rsidRPr="002419C7">
              <w:t>Side (Left)</w:t>
            </w:r>
          </w:p>
        </w:tc>
        <w:tc>
          <w:tcPr>
            <w:tcW w:w="0" w:type="auto"/>
            <w:hideMark/>
          </w:tcPr>
          <w:p w14:paraId="06D7C4C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-3.29e-03</w:t>
            </w:r>
          </w:p>
        </w:tc>
        <w:tc>
          <w:tcPr>
            <w:tcW w:w="0" w:type="auto"/>
            <w:hideMark/>
          </w:tcPr>
          <w:p w14:paraId="1EA57C9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0.08</w:t>
            </w:r>
          </w:p>
        </w:tc>
        <w:tc>
          <w:tcPr>
            <w:tcW w:w="0" w:type="auto"/>
            <w:hideMark/>
          </w:tcPr>
          <w:p w14:paraId="4DA93BF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(-0.15, 0.15)</w:t>
            </w:r>
          </w:p>
        </w:tc>
        <w:tc>
          <w:tcPr>
            <w:tcW w:w="0" w:type="auto"/>
            <w:hideMark/>
          </w:tcPr>
          <w:p w14:paraId="706F4D4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0.966</w:t>
            </w:r>
          </w:p>
        </w:tc>
      </w:tr>
      <w:tr w:rsidR="00B45C8F" w:rsidRPr="002419C7" w14:paraId="56068D4D" w14:textId="77777777" w:rsidTr="00C044E3">
        <w:tc>
          <w:tcPr>
            <w:tcW w:w="0" w:type="auto"/>
            <w:hideMark/>
          </w:tcPr>
          <w:p w14:paraId="503992EB" w14:textId="77777777" w:rsidR="00B45C8F" w:rsidRPr="002419C7" w:rsidRDefault="00B45C8F" w:rsidP="00C044E3">
            <w:pPr>
              <w:spacing w:before="36" w:after="36"/>
            </w:pPr>
            <w:r w:rsidRPr="002419C7">
              <w:t>Jaw (</w:t>
            </w:r>
            <w:proofErr w:type="spellStart"/>
            <w:r w:rsidRPr="002419C7">
              <w:t>Maxillar</w:t>
            </w:r>
            <w:proofErr w:type="spellEnd"/>
            <w:r w:rsidRPr="002419C7">
              <w:t>)</w:t>
            </w:r>
          </w:p>
        </w:tc>
        <w:tc>
          <w:tcPr>
            <w:tcW w:w="0" w:type="auto"/>
            <w:hideMark/>
          </w:tcPr>
          <w:p w14:paraId="4BC6213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</w:t>
            </w:r>
          </w:p>
        </w:tc>
        <w:tc>
          <w:tcPr>
            <w:tcW w:w="0" w:type="auto"/>
            <w:hideMark/>
          </w:tcPr>
          <w:p w14:paraId="0AF4ADF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67C1DF8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(-0.18, 0.37)</w:t>
            </w:r>
          </w:p>
        </w:tc>
        <w:tc>
          <w:tcPr>
            <w:tcW w:w="0" w:type="auto"/>
            <w:hideMark/>
          </w:tcPr>
          <w:p w14:paraId="13A903E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0.508</w:t>
            </w:r>
          </w:p>
        </w:tc>
      </w:tr>
    </w:tbl>
    <w:p w14:paraId="5467B683" w14:textId="6242F053" w:rsidR="00B45C8F" w:rsidRDefault="00B45C8F" w:rsidP="00B45C8F">
      <w:pPr>
        <w:rPr>
          <w:rFonts w:ascii="Cambria" w:eastAsia="Cambria" w:hAnsi="Cambria"/>
        </w:rPr>
      </w:pPr>
    </w:p>
    <w:p w14:paraId="29D19CE1" w14:textId="41C44207" w:rsidR="00B45C8F" w:rsidRPr="005D6435" w:rsidRDefault="005D6435" w:rsidP="005D6435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S1_2 Table. </w:t>
      </w:r>
      <w:r w:rsidR="00EF09F6">
        <w:rPr>
          <w:rFonts w:ascii="Cambria" w:eastAsia="Cambria" w:hAnsi="Cambria"/>
        </w:rPr>
        <w:t>Estimated f</w:t>
      </w:r>
      <w:r>
        <w:rPr>
          <w:rFonts w:ascii="Cambria" w:eastAsia="Cambria" w:hAnsi="Cambria"/>
        </w:rPr>
        <w:t xml:space="preserve">ixed effects </w:t>
      </w:r>
      <w:r w:rsidR="00EF09F6">
        <w:rPr>
          <w:rFonts w:ascii="Cambria" w:eastAsia="Cambria" w:hAnsi="Cambria"/>
        </w:rPr>
        <w:t>of</w:t>
      </w:r>
      <w:r>
        <w:rPr>
          <w:rFonts w:ascii="Cambria" w:eastAsia="Cambria" w:hAnsi="Cambria"/>
        </w:rPr>
        <w:t xml:space="preserve"> zero-inflation submodel for brushing duration of each dental surface 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1710"/>
        <w:gridCol w:w="1028"/>
        <w:gridCol w:w="566"/>
        <w:gridCol w:w="1283"/>
        <w:gridCol w:w="729"/>
      </w:tblGrid>
      <w:tr w:rsidR="00B45C8F" w:rsidRPr="002419C7" w14:paraId="09D4EB19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7C1CAE" w14:textId="77777777" w:rsidR="00B45C8F" w:rsidRPr="002419C7" w:rsidRDefault="00B45C8F" w:rsidP="00C044E3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96541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Log-Odds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C83941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ED4867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37CD8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B45C8F" w:rsidRPr="002419C7" w14:paraId="3C1C4376" w14:textId="77777777" w:rsidTr="00C044E3">
        <w:tc>
          <w:tcPr>
            <w:tcW w:w="0" w:type="auto"/>
            <w:hideMark/>
          </w:tcPr>
          <w:p w14:paraId="484BC7E4" w14:textId="77777777" w:rsidR="00B45C8F" w:rsidRPr="002419C7" w:rsidRDefault="00B45C8F" w:rsidP="00C044E3">
            <w:pPr>
              <w:spacing w:before="36" w:after="36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1E405D4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-4.25</w:t>
            </w:r>
          </w:p>
        </w:tc>
        <w:tc>
          <w:tcPr>
            <w:tcW w:w="0" w:type="auto"/>
            <w:hideMark/>
          </w:tcPr>
          <w:p w14:paraId="26484D4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0.43</w:t>
            </w:r>
          </w:p>
        </w:tc>
        <w:tc>
          <w:tcPr>
            <w:tcW w:w="0" w:type="auto"/>
            <w:hideMark/>
          </w:tcPr>
          <w:p w14:paraId="3EC8A13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(-5.09, -3.41)</w:t>
            </w:r>
          </w:p>
        </w:tc>
        <w:tc>
          <w:tcPr>
            <w:tcW w:w="0" w:type="auto"/>
            <w:hideMark/>
          </w:tcPr>
          <w:p w14:paraId="31DE66D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39AC9017" w14:textId="77777777" w:rsidTr="00C044E3">
        <w:tc>
          <w:tcPr>
            <w:tcW w:w="0" w:type="auto"/>
            <w:hideMark/>
          </w:tcPr>
          <w:p w14:paraId="2354DB4A" w14:textId="77777777" w:rsidR="00B45C8F" w:rsidRPr="002419C7" w:rsidRDefault="00B45C8F" w:rsidP="00C044E3">
            <w:pPr>
              <w:spacing w:before="36" w:after="36"/>
            </w:pPr>
            <w:r w:rsidRPr="002419C7">
              <w:t>Surface (Lingual)</w:t>
            </w:r>
          </w:p>
        </w:tc>
        <w:tc>
          <w:tcPr>
            <w:tcW w:w="0" w:type="auto"/>
            <w:hideMark/>
          </w:tcPr>
          <w:p w14:paraId="096D5C0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3.04</w:t>
            </w:r>
          </w:p>
        </w:tc>
        <w:tc>
          <w:tcPr>
            <w:tcW w:w="0" w:type="auto"/>
            <w:hideMark/>
          </w:tcPr>
          <w:p w14:paraId="43716B7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</w:t>
            </w:r>
          </w:p>
        </w:tc>
        <w:tc>
          <w:tcPr>
            <w:tcW w:w="0" w:type="auto"/>
            <w:hideMark/>
          </w:tcPr>
          <w:p w14:paraId="7133862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(2.59, 3.49)</w:t>
            </w:r>
          </w:p>
        </w:tc>
        <w:tc>
          <w:tcPr>
            <w:tcW w:w="0" w:type="auto"/>
            <w:hideMark/>
          </w:tcPr>
          <w:p w14:paraId="60AF21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5C27C9CA" w14:textId="77777777" w:rsidTr="00C044E3">
        <w:tc>
          <w:tcPr>
            <w:tcW w:w="0" w:type="auto"/>
            <w:hideMark/>
          </w:tcPr>
          <w:p w14:paraId="2C20A7CF" w14:textId="77777777" w:rsidR="00B45C8F" w:rsidRPr="002419C7" w:rsidRDefault="00B45C8F" w:rsidP="00C044E3">
            <w:pPr>
              <w:spacing w:before="36" w:after="36"/>
            </w:pPr>
            <w:r w:rsidRPr="002419C7">
              <w:t>Surface (Occlusal)</w:t>
            </w:r>
          </w:p>
        </w:tc>
        <w:tc>
          <w:tcPr>
            <w:tcW w:w="0" w:type="auto"/>
            <w:hideMark/>
          </w:tcPr>
          <w:p w14:paraId="7BD287C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3.47</w:t>
            </w:r>
          </w:p>
        </w:tc>
        <w:tc>
          <w:tcPr>
            <w:tcW w:w="0" w:type="auto"/>
            <w:hideMark/>
          </w:tcPr>
          <w:p w14:paraId="56B0372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</w:t>
            </w:r>
          </w:p>
        </w:tc>
        <w:tc>
          <w:tcPr>
            <w:tcW w:w="0" w:type="auto"/>
            <w:hideMark/>
          </w:tcPr>
          <w:p w14:paraId="4141E8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(2.98, 3.96)</w:t>
            </w:r>
          </w:p>
        </w:tc>
        <w:tc>
          <w:tcPr>
            <w:tcW w:w="0" w:type="auto"/>
            <w:hideMark/>
          </w:tcPr>
          <w:p w14:paraId="186E57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063D48F6" w14:textId="77777777" w:rsidTr="00C044E3">
        <w:tc>
          <w:tcPr>
            <w:tcW w:w="0" w:type="auto"/>
            <w:hideMark/>
          </w:tcPr>
          <w:p w14:paraId="7D754111" w14:textId="77777777" w:rsidR="00B45C8F" w:rsidRPr="002419C7" w:rsidRDefault="00B45C8F" w:rsidP="00C044E3">
            <w:pPr>
              <w:spacing w:before="36" w:after="36"/>
            </w:pPr>
            <w:r w:rsidRPr="002419C7">
              <w:t>Side (Anterior)</w:t>
            </w:r>
          </w:p>
        </w:tc>
        <w:tc>
          <w:tcPr>
            <w:tcW w:w="0" w:type="auto"/>
            <w:hideMark/>
          </w:tcPr>
          <w:p w14:paraId="164E1E9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</w:t>
            </w:r>
          </w:p>
        </w:tc>
        <w:tc>
          <w:tcPr>
            <w:tcW w:w="0" w:type="auto"/>
            <w:hideMark/>
          </w:tcPr>
          <w:p w14:paraId="4DF8529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</w:t>
            </w:r>
          </w:p>
        </w:tc>
        <w:tc>
          <w:tcPr>
            <w:tcW w:w="0" w:type="auto"/>
            <w:hideMark/>
          </w:tcPr>
          <w:p w14:paraId="4A85F6A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(-0.20, 0.53)</w:t>
            </w:r>
          </w:p>
        </w:tc>
        <w:tc>
          <w:tcPr>
            <w:tcW w:w="0" w:type="auto"/>
            <w:hideMark/>
          </w:tcPr>
          <w:p w14:paraId="10541F3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0.363</w:t>
            </w:r>
          </w:p>
        </w:tc>
      </w:tr>
      <w:tr w:rsidR="00B45C8F" w:rsidRPr="002419C7" w14:paraId="3A23B29E" w14:textId="77777777" w:rsidTr="00C044E3">
        <w:tc>
          <w:tcPr>
            <w:tcW w:w="0" w:type="auto"/>
            <w:hideMark/>
          </w:tcPr>
          <w:p w14:paraId="7824B4A5" w14:textId="77777777" w:rsidR="00B45C8F" w:rsidRPr="002419C7" w:rsidRDefault="00B45C8F" w:rsidP="00C044E3">
            <w:pPr>
              <w:spacing w:before="36" w:after="36"/>
            </w:pPr>
            <w:r w:rsidRPr="002419C7">
              <w:t>Side (Left)</w:t>
            </w:r>
          </w:p>
        </w:tc>
        <w:tc>
          <w:tcPr>
            <w:tcW w:w="0" w:type="auto"/>
            <w:hideMark/>
          </w:tcPr>
          <w:p w14:paraId="33330F6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48E1FCB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20A9CC3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(-0.16, 0.41)</w:t>
            </w:r>
          </w:p>
        </w:tc>
        <w:tc>
          <w:tcPr>
            <w:tcW w:w="0" w:type="auto"/>
            <w:hideMark/>
          </w:tcPr>
          <w:p w14:paraId="2D0BD62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0.381</w:t>
            </w:r>
          </w:p>
        </w:tc>
      </w:tr>
      <w:tr w:rsidR="00B45C8F" w:rsidRPr="002419C7" w14:paraId="5863E1C1" w14:textId="77777777" w:rsidTr="00C044E3">
        <w:tc>
          <w:tcPr>
            <w:tcW w:w="0" w:type="auto"/>
            <w:hideMark/>
          </w:tcPr>
          <w:p w14:paraId="06883B6E" w14:textId="77777777" w:rsidR="00B45C8F" w:rsidRPr="002419C7" w:rsidRDefault="00B45C8F" w:rsidP="00C044E3">
            <w:pPr>
              <w:spacing w:before="36" w:after="36"/>
            </w:pPr>
            <w:r w:rsidRPr="002419C7">
              <w:t>Jaw (</w:t>
            </w:r>
            <w:proofErr w:type="spellStart"/>
            <w:r w:rsidRPr="002419C7">
              <w:t>Maxillar</w:t>
            </w:r>
            <w:proofErr w:type="spellEnd"/>
            <w:r w:rsidRPr="002419C7">
              <w:t>)</w:t>
            </w:r>
          </w:p>
        </w:tc>
        <w:tc>
          <w:tcPr>
            <w:tcW w:w="0" w:type="auto"/>
            <w:hideMark/>
          </w:tcPr>
          <w:p w14:paraId="335CB13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0.68</w:t>
            </w:r>
          </w:p>
        </w:tc>
        <w:tc>
          <w:tcPr>
            <w:tcW w:w="0" w:type="auto"/>
            <w:hideMark/>
          </w:tcPr>
          <w:p w14:paraId="06087FE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0F1F755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(0.42, 0.94)</w:t>
            </w:r>
          </w:p>
        </w:tc>
        <w:tc>
          <w:tcPr>
            <w:tcW w:w="0" w:type="auto"/>
            <w:hideMark/>
          </w:tcPr>
          <w:p w14:paraId="44E676A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</w:tbl>
    <w:p w14:paraId="0AD87C36" w14:textId="77777777" w:rsidR="00B45C8F" w:rsidRPr="002419C7" w:rsidRDefault="00B45C8F" w:rsidP="00B45C8F">
      <w:pPr>
        <w:rPr>
          <w:rFonts w:ascii="Cambria" w:eastAsia="Cambria" w:hAnsi="Cambria"/>
        </w:rPr>
      </w:pPr>
    </w:p>
    <w:p w14:paraId="57F09E21" w14:textId="4B11287B" w:rsidR="00EF09F6" w:rsidRPr="005D6435" w:rsidRDefault="00EF09F6" w:rsidP="00EF09F6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S1_3 Table. Estimated </w:t>
      </w:r>
      <w:r w:rsidR="00362110">
        <w:rPr>
          <w:rFonts w:ascii="Cambria" w:eastAsia="Cambria" w:hAnsi="Cambria"/>
        </w:rPr>
        <w:t>participant-specific over</w:t>
      </w:r>
      <w:r>
        <w:rPr>
          <w:rFonts w:ascii="Cambria" w:eastAsia="Cambria" w:hAnsi="Cambria"/>
        </w:rPr>
        <w:t xml:space="preserve">dispersion parameters of count submodel for brushing duration of each dental surface 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1333"/>
        <w:gridCol w:w="1116"/>
        <w:gridCol w:w="566"/>
        <w:gridCol w:w="1150"/>
        <w:gridCol w:w="729"/>
      </w:tblGrid>
      <w:tr w:rsidR="00B45C8F" w:rsidRPr="002419C7" w14:paraId="38996C58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5CC484A" w14:textId="77777777" w:rsidR="00B45C8F" w:rsidRPr="002419C7" w:rsidRDefault="00B45C8F" w:rsidP="00C044E3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FE381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BBBACB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DCDB5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D6842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</w:t>
            </w:r>
          </w:p>
        </w:tc>
      </w:tr>
      <w:tr w:rsidR="00B45C8F" w:rsidRPr="002419C7" w14:paraId="3435B74A" w14:textId="77777777" w:rsidTr="00C044E3">
        <w:tc>
          <w:tcPr>
            <w:tcW w:w="0" w:type="auto"/>
            <w:hideMark/>
          </w:tcPr>
          <w:p w14:paraId="70DE3612" w14:textId="177FA204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78" w:author="Douglas Ezra Morrison" w:date="2021-11-29T10:30:00Z">
              <w:r w:rsidR="00CB2C2C">
                <w:t xml:space="preserve"> </w:t>
              </w:r>
            </w:ins>
            <w:r w:rsidRPr="002419C7">
              <w:t>1</w:t>
            </w:r>
          </w:p>
        </w:tc>
        <w:tc>
          <w:tcPr>
            <w:tcW w:w="0" w:type="auto"/>
            <w:hideMark/>
          </w:tcPr>
          <w:p w14:paraId="17CD430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1.23</w:t>
            </w:r>
          </w:p>
        </w:tc>
        <w:tc>
          <w:tcPr>
            <w:tcW w:w="0" w:type="auto"/>
            <w:hideMark/>
          </w:tcPr>
          <w:p w14:paraId="389152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3A11861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(1.00, 1.46)</w:t>
            </w:r>
          </w:p>
        </w:tc>
        <w:tc>
          <w:tcPr>
            <w:tcW w:w="0" w:type="auto"/>
            <w:hideMark/>
          </w:tcPr>
          <w:p w14:paraId="4D50EA3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409922A5" w14:textId="77777777" w:rsidTr="00C044E3">
        <w:tc>
          <w:tcPr>
            <w:tcW w:w="0" w:type="auto"/>
            <w:hideMark/>
          </w:tcPr>
          <w:p w14:paraId="0BC56907" w14:textId="167741E8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79" w:author="Douglas Ezra Morrison" w:date="2021-11-29T10:30:00Z">
              <w:r w:rsidR="00CB2C2C">
                <w:t xml:space="preserve"> </w:t>
              </w:r>
            </w:ins>
            <w:r w:rsidRPr="002419C7">
              <w:t>2</w:t>
            </w:r>
          </w:p>
        </w:tc>
        <w:tc>
          <w:tcPr>
            <w:tcW w:w="0" w:type="auto"/>
            <w:hideMark/>
          </w:tcPr>
          <w:p w14:paraId="2F5AEE8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1.55</w:t>
            </w:r>
          </w:p>
        </w:tc>
        <w:tc>
          <w:tcPr>
            <w:tcW w:w="0" w:type="auto"/>
            <w:hideMark/>
          </w:tcPr>
          <w:p w14:paraId="4E7DD21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4BF096E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(1.29, 1.82)</w:t>
            </w:r>
          </w:p>
        </w:tc>
        <w:tc>
          <w:tcPr>
            <w:tcW w:w="0" w:type="auto"/>
            <w:hideMark/>
          </w:tcPr>
          <w:p w14:paraId="67DA667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10C020AC" w14:textId="77777777" w:rsidTr="00C044E3">
        <w:tc>
          <w:tcPr>
            <w:tcW w:w="0" w:type="auto"/>
            <w:hideMark/>
          </w:tcPr>
          <w:p w14:paraId="4DD2D7C0" w14:textId="78281B93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0" w:author="Douglas Ezra Morrison" w:date="2021-11-29T10:30:00Z">
              <w:r w:rsidR="00CB2C2C">
                <w:t xml:space="preserve"> </w:t>
              </w:r>
            </w:ins>
            <w:r w:rsidRPr="002419C7">
              <w:t>3</w:t>
            </w:r>
          </w:p>
        </w:tc>
        <w:tc>
          <w:tcPr>
            <w:tcW w:w="0" w:type="auto"/>
            <w:hideMark/>
          </w:tcPr>
          <w:p w14:paraId="2CABC9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1.16</w:t>
            </w:r>
          </w:p>
        </w:tc>
        <w:tc>
          <w:tcPr>
            <w:tcW w:w="0" w:type="auto"/>
            <w:hideMark/>
          </w:tcPr>
          <w:p w14:paraId="55584B0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374404E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(0.91, 1.40)</w:t>
            </w:r>
          </w:p>
        </w:tc>
        <w:tc>
          <w:tcPr>
            <w:tcW w:w="0" w:type="auto"/>
            <w:hideMark/>
          </w:tcPr>
          <w:p w14:paraId="477C90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165BA5FC" w14:textId="77777777" w:rsidTr="00C044E3">
        <w:tc>
          <w:tcPr>
            <w:tcW w:w="0" w:type="auto"/>
            <w:hideMark/>
          </w:tcPr>
          <w:p w14:paraId="35B2135E" w14:textId="35B6BC61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1" w:author="Douglas Ezra Morrison" w:date="2021-11-29T10:30:00Z">
              <w:r w:rsidR="00CB2C2C">
                <w:t xml:space="preserve"> </w:t>
              </w:r>
            </w:ins>
            <w:r w:rsidRPr="002419C7">
              <w:t>4</w:t>
            </w:r>
          </w:p>
        </w:tc>
        <w:tc>
          <w:tcPr>
            <w:tcW w:w="0" w:type="auto"/>
            <w:hideMark/>
          </w:tcPr>
          <w:p w14:paraId="0B9DCF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0.84</w:t>
            </w:r>
          </w:p>
        </w:tc>
        <w:tc>
          <w:tcPr>
            <w:tcW w:w="0" w:type="auto"/>
            <w:hideMark/>
          </w:tcPr>
          <w:p w14:paraId="402B26A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52765B9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(0.58, 1.11)</w:t>
            </w:r>
          </w:p>
        </w:tc>
        <w:tc>
          <w:tcPr>
            <w:tcW w:w="0" w:type="auto"/>
            <w:hideMark/>
          </w:tcPr>
          <w:p w14:paraId="21A3721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7D6881FB" w14:textId="77777777" w:rsidTr="00C044E3">
        <w:tc>
          <w:tcPr>
            <w:tcW w:w="0" w:type="auto"/>
            <w:hideMark/>
          </w:tcPr>
          <w:p w14:paraId="54FB63AD" w14:textId="3E65B752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2" w:author="Douglas Ezra Morrison" w:date="2021-11-29T10:30:00Z">
              <w:r w:rsidR="00CB2C2C">
                <w:t xml:space="preserve"> </w:t>
              </w:r>
            </w:ins>
            <w:r w:rsidRPr="002419C7">
              <w:t>5</w:t>
            </w:r>
          </w:p>
        </w:tc>
        <w:tc>
          <w:tcPr>
            <w:tcW w:w="0" w:type="auto"/>
            <w:hideMark/>
          </w:tcPr>
          <w:p w14:paraId="4B2BC7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0.64</w:t>
            </w:r>
          </w:p>
        </w:tc>
        <w:tc>
          <w:tcPr>
            <w:tcW w:w="0" w:type="auto"/>
            <w:hideMark/>
          </w:tcPr>
          <w:p w14:paraId="698BA9E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</w:t>
            </w:r>
          </w:p>
        </w:tc>
        <w:tc>
          <w:tcPr>
            <w:tcW w:w="0" w:type="auto"/>
            <w:hideMark/>
          </w:tcPr>
          <w:p w14:paraId="2E02C7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(0.38, 0.90)</w:t>
            </w:r>
          </w:p>
        </w:tc>
        <w:tc>
          <w:tcPr>
            <w:tcW w:w="0" w:type="auto"/>
            <w:hideMark/>
          </w:tcPr>
          <w:p w14:paraId="3BBDDA3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6EA2D92F" w14:textId="77777777" w:rsidTr="00C044E3">
        <w:tc>
          <w:tcPr>
            <w:tcW w:w="0" w:type="auto"/>
            <w:hideMark/>
          </w:tcPr>
          <w:p w14:paraId="2D4F87E0" w14:textId="5F3695B6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3" w:author="Douglas Ezra Morrison" w:date="2021-11-29T10:30:00Z">
              <w:r w:rsidR="00CB2C2C">
                <w:t xml:space="preserve"> </w:t>
              </w:r>
            </w:ins>
            <w:r w:rsidRPr="002419C7">
              <w:t>6</w:t>
            </w:r>
          </w:p>
        </w:tc>
        <w:tc>
          <w:tcPr>
            <w:tcW w:w="0" w:type="auto"/>
            <w:hideMark/>
          </w:tcPr>
          <w:p w14:paraId="5F1C626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0.74</w:t>
            </w:r>
          </w:p>
        </w:tc>
        <w:tc>
          <w:tcPr>
            <w:tcW w:w="0" w:type="auto"/>
            <w:hideMark/>
          </w:tcPr>
          <w:p w14:paraId="5EF90FC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</w:t>
            </w:r>
          </w:p>
        </w:tc>
        <w:tc>
          <w:tcPr>
            <w:tcW w:w="0" w:type="auto"/>
            <w:hideMark/>
          </w:tcPr>
          <w:p w14:paraId="13DFC5E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(0.43, 1.05)</w:t>
            </w:r>
          </w:p>
        </w:tc>
        <w:tc>
          <w:tcPr>
            <w:tcW w:w="0" w:type="auto"/>
            <w:hideMark/>
          </w:tcPr>
          <w:p w14:paraId="0AB8CD2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08CDF176" w14:textId="77777777" w:rsidTr="00C044E3">
        <w:tc>
          <w:tcPr>
            <w:tcW w:w="0" w:type="auto"/>
            <w:hideMark/>
          </w:tcPr>
          <w:p w14:paraId="7872CA9F" w14:textId="4C1A478D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4" w:author="Douglas Ezra Morrison" w:date="2021-11-29T10:30:00Z">
              <w:r w:rsidR="00CB2C2C">
                <w:t xml:space="preserve"> </w:t>
              </w:r>
            </w:ins>
            <w:r w:rsidRPr="002419C7">
              <w:t>7</w:t>
            </w:r>
          </w:p>
        </w:tc>
        <w:tc>
          <w:tcPr>
            <w:tcW w:w="0" w:type="auto"/>
            <w:hideMark/>
          </w:tcPr>
          <w:p w14:paraId="66D41AF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1.05</w:t>
            </w:r>
          </w:p>
        </w:tc>
        <w:tc>
          <w:tcPr>
            <w:tcW w:w="0" w:type="auto"/>
            <w:hideMark/>
          </w:tcPr>
          <w:p w14:paraId="721C450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</w:t>
            </w:r>
          </w:p>
        </w:tc>
        <w:tc>
          <w:tcPr>
            <w:tcW w:w="0" w:type="auto"/>
            <w:hideMark/>
          </w:tcPr>
          <w:p w14:paraId="41913E0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(0.68, 1.43)</w:t>
            </w:r>
          </w:p>
        </w:tc>
        <w:tc>
          <w:tcPr>
            <w:tcW w:w="0" w:type="auto"/>
            <w:hideMark/>
          </w:tcPr>
          <w:p w14:paraId="7C05E27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3F216425" w14:textId="77777777" w:rsidTr="00C044E3">
        <w:tc>
          <w:tcPr>
            <w:tcW w:w="0" w:type="auto"/>
            <w:hideMark/>
          </w:tcPr>
          <w:p w14:paraId="5FB4E3A7" w14:textId="2737BD4C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5" w:author="Douglas Ezra Morrison" w:date="2021-11-29T10:30:00Z">
              <w:r w:rsidR="00CB2C2C">
                <w:t xml:space="preserve"> </w:t>
              </w:r>
            </w:ins>
            <w:r w:rsidRPr="002419C7">
              <w:t>8</w:t>
            </w:r>
          </w:p>
        </w:tc>
        <w:tc>
          <w:tcPr>
            <w:tcW w:w="0" w:type="auto"/>
            <w:hideMark/>
          </w:tcPr>
          <w:p w14:paraId="398E68D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0.77</w:t>
            </w:r>
          </w:p>
        </w:tc>
        <w:tc>
          <w:tcPr>
            <w:tcW w:w="0" w:type="auto"/>
            <w:hideMark/>
          </w:tcPr>
          <w:p w14:paraId="2757EA0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72B9C8A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(0.54, 1.00)</w:t>
            </w:r>
          </w:p>
        </w:tc>
        <w:tc>
          <w:tcPr>
            <w:tcW w:w="0" w:type="auto"/>
            <w:hideMark/>
          </w:tcPr>
          <w:p w14:paraId="5C54DFF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44425FD3" w14:textId="77777777" w:rsidTr="00C044E3">
        <w:tc>
          <w:tcPr>
            <w:tcW w:w="0" w:type="auto"/>
            <w:hideMark/>
          </w:tcPr>
          <w:p w14:paraId="7F0BAF9C" w14:textId="2065D49E" w:rsidR="00B45C8F" w:rsidRPr="002419C7" w:rsidRDefault="00B45C8F" w:rsidP="00C044E3">
            <w:pPr>
              <w:spacing w:before="36" w:after="36"/>
            </w:pPr>
            <w:r w:rsidRPr="002419C7">
              <w:lastRenderedPageBreak/>
              <w:t>Participant</w:t>
            </w:r>
            <w:ins w:id="86" w:author="Douglas Ezra Morrison" w:date="2021-11-29T10:30:00Z">
              <w:r w:rsidR="00CB2C2C">
                <w:t xml:space="preserve"> </w:t>
              </w:r>
            </w:ins>
            <w:r w:rsidRPr="002419C7">
              <w:t>9</w:t>
            </w:r>
          </w:p>
        </w:tc>
        <w:tc>
          <w:tcPr>
            <w:tcW w:w="0" w:type="auto"/>
            <w:hideMark/>
          </w:tcPr>
          <w:p w14:paraId="7E5D018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0.56</w:t>
            </w:r>
          </w:p>
        </w:tc>
        <w:tc>
          <w:tcPr>
            <w:tcW w:w="0" w:type="auto"/>
            <w:hideMark/>
          </w:tcPr>
          <w:p w14:paraId="510FD2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670E8FC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(0.31, 0.80)</w:t>
            </w:r>
          </w:p>
        </w:tc>
        <w:tc>
          <w:tcPr>
            <w:tcW w:w="0" w:type="auto"/>
            <w:hideMark/>
          </w:tcPr>
          <w:p w14:paraId="34AF4D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73FAEB1A" w14:textId="77777777" w:rsidTr="00C044E3">
        <w:tc>
          <w:tcPr>
            <w:tcW w:w="0" w:type="auto"/>
            <w:hideMark/>
          </w:tcPr>
          <w:p w14:paraId="4162F3ED" w14:textId="7D9A7A3A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7" w:author="Douglas Ezra Morrison" w:date="2021-11-29T10:30:00Z">
              <w:r w:rsidR="00CB2C2C">
                <w:t xml:space="preserve"> </w:t>
              </w:r>
            </w:ins>
            <w:r w:rsidRPr="002419C7">
              <w:t>10</w:t>
            </w:r>
          </w:p>
        </w:tc>
        <w:tc>
          <w:tcPr>
            <w:tcW w:w="0" w:type="auto"/>
            <w:hideMark/>
          </w:tcPr>
          <w:p w14:paraId="0C348F8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0.98</w:t>
            </w:r>
          </w:p>
        </w:tc>
        <w:tc>
          <w:tcPr>
            <w:tcW w:w="0" w:type="auto"/>
            <w:hideMark/>
          </w:tcPr>
          <w:p w14:paraId="577241D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</w:t>
            </w:r>
          </w:p>
        </w:tc>
        <w:tc>
          <w:tcPr>
            <w:tcW w:w="0" w:type="auto"/>
            <w:hideMark/>
          </w:tcPr>
          <w:p w14:paraId="5554F0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(0.75, 1.20)</w:t>
            </w:r>
          </w:p>
        </w:tc>
        <w:tc>
          <w:tcPr>
            <w:tcW w:w="0" w:type="auto"/>
            <w:hideMark/>
          </w:tcPr>
          <w:p w14:paraId="369E5A4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0D39A1B9" w14:textId="77777777" w:rsidTr="00C044E3">
        <w:tc>
          <w:tcPr>
            <w:tcW w:w="0" w:type="auto"/>
            <w:hideMark/>
          </w:tcPr>
          <w:p w14:paraId="7C1A27F2" w14:textId="2A4FF231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8" w:author="Douglas Ezra Morrison" w:date="2021-11-29T10:30:00Z">
              <w:r w:rsidR="00CB2C2C">
                <w:t xml:space="preserve"> </w:t>
              </w:r>
            </w:ins>
            <w:r w:rsidRPr="002419C7">
              <w:t>11</w:t>
            </w:r>
          </w:p>
        </w:tc>
        <w:tc>
          <w:tcPr>
            <w:tcW w:w="0" w:type="auto"/>
            <w:hideMark/>
          </w:tcPr>
          <w:p w14:paraId="127B778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0.72</w:t>
            </w:r>
          </w:p>
        </w:tc>
        <w:tc>
          <w:tcPr>
            <w:tcW w:w="0" w:type="auto"/>
            <w:hideMark/>
          </w:tcPr>
          <w:p w14:paraId="25A4952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</w:t>
            </w:r>
          </w:p>
        </w:tc>
        <w:tc>
          <w:tcPr>
            <w:tcW w:w="0" w:type="auto"/>
            <w:hideMark/>
          </w:tcPr>
          <w:p w14:paraId="35FB250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(0.44, 0.99)</w:t>
            </w:r>
          </w:p>
        </w:tc>
        <w:tc>
          <w:tcPr>
            <w:tcW w:w="0" w:type="auto"/>
            <w:hideMark/>
          </w:tcPr>
          <w:p w14:paraId="7EC957C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  <w:tr w:rsidR="00B45C8F" w:rsidRPr="002419C7" w14:paraId="5878B5B5" w14:textId="77777777" w:rsidTr="00C044E3">
        <w:tc>
          <w:tcPr>
            <w:tcW w:w="0" w:type="auto"/>
            <w:hideMark/>
          </w:tcPr>
          <w:p w14:paraId="76FDF8AA" w14:textId="580B03A9" w:rsidR="00B45C8F" w:rsidRPr="002419C7" w:rsidRDefault="00B45C8F" w:rsidP="00C044E3">
            <w:pPr>
              <w:spacing w:before="36" w:after="36"/>
            </w:pPr>
            <w:r w:rsidRPr="002419C7">
              <w:t>Participant</w:t>
            </w:r>
            <w:ins w:id="89" w:author="Douglas Ezra Morrison" w:date="2021-11-29T10:30:00Z">
              <w:r w:rsidR="00CB2C2C">
                <w:t xml:space="preserve"> </w:t>
              </w:r>
            </w:ins>
            <w:r w:rsidRPr="002419C7">
              <w:t>12</w:t>
            </w:r>
          </w:p>
        </w:tc>
        <w:tc>
          <w:tcPr>
            <w:tcW w:w="0" w:type="auto"/>
            <w:hideMark/>
          </w:tcPr>
          <w:p w14:paraId="0839966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0.94</w:t>
            </w:r>
          </w:p>
        </w:tc>
        <w:tc>
          <w:tcPr>
            <w:tcW w:w="0" w:type="auto"/>
            <w:hideMark/>
          </w:tcPr>
          <w:p w14:paraId="244AF49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</w:t>
            </w:r>
          </w:p>
        </w:tc>
        <w:tc>
          <w:tcPr>
            <w:tcW w:w="0" w:type="auto"/>
            <w:hideMark/>
          </w:tcPr>
          <w:p w14:paraId="6A94EC4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(0.70, 1.18)</w:t>
            </w:r>
          </w:p>
        </w:tc>
        <w:tc>
          <w:tcPr>
            <w:tcW w:w="0" w:type="auto"/>
            <w:hideMark/>
          </w:tcPr>
          <w:p w14:paraId="6E3A952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 .001</w:t>
            </w:r>
          </w:p>
        </w:tc>
      </w:tr>
    </w:tbl>
    <w:p w14:paraId="29DFD7F7" w14:textId="77777777" w:rsidR="00B45C8F" w:rsidRPr="002419C7" w:rsidRDefault="00B45C8F" w:rsidP="00B45C8F">
      <w:pPr>
        <w:rPr>
          <w:rFonts w:ascii="Cambria" w:eastAsia="Cambria" w:hAnsi="Cambria"/>
        </w:rPr>
      </w:pPr>
    </w:p>
    <w:p w14:paraId="55A5F9A6" w14:textId="0FFB6C88" w:rsidR="00EF09F6" w:rsidRPr="005D6435" w:rsidRDefault="00EF09F6" w:rsidP="00EF09F6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S1_4 Table. Estimated standard deviations of random effects of count submodel for brushing duration of each dental surface 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3005"/>
        <w:gridCol w:w="1116"/>
      </w:tblGrid>
      <w:tr w:rsidR="00B45C8F" w:rsidRPr="002419C7" w14:paraId="59589570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E7A6B5B" w14:textId="77777777" w:rsidR="00B45C8F" w:rsidRPr="002419C7" w:rsidRDefault="00B45C8F" w:rsidP="00C044E3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75700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Coefficient</w:t>
            </w:r>
          </w:p>
        </w:tc>
      </w:tr>
      <w:tr w:rsidR="00B45C8F" w:rsidRPr="002419C7" w14:paraId="67E02DBB" w14:textId="77777777" w:rsidTr="00C044E3">
        <w:tc>
          <w:tcPr>
            <w:tcW w:w="0" w:type="auto"/>
            <w:hideMark/>
          </w:tcPr>
          <w:p w14:paraId="3669C70D" w14:textId="77777777" w:rsidR="00B45C8F" w:rsidRPr="002419C7" w:rsidRDefault="00B45C8F" w:rsidP="00C044E3">
            <w:pPr>
              <w:spacing w:before="36" w:after="36"/>
            </w:pPr>
            <w:r w:rsidRPr="002419C7">
              <w:t>SD (Intercept: Participant)</w:t>
            </w:r>
          </w:p>
        </w:tc>
        <w:tc>
          <w:tcPr>
            <w:tcW w:w="0" w:type="auto"/>
            <w:hideMark/>
          </w:tcPr>
          <w:p w14:paraId="1305FD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0.34</w:t>
            </w:r>
          </w:p>
        </w:tc>
      </w:tr>
      <w:tr w:rsidR="00B45C8F" w:rsidRPr="002419C7" w14:paraId="60656596" w14:textId="77777777" w:rsidTr="00C044E3">
        <w:tc>
          <w:tcPr>
            <w:tcW w:w="0" w:type="auto"/>
            <w:hideMark/>
          </w:tcPr>
          <w:p w14:paraId="1E473EC5" w14:textId="77777777" w:rsidR="00B45C8F" w:rsidRPr="002419C7" w:rsidRDefault="00B45C8F" w:rsidP="00C044E3">
            <w:pPr>
              <w:spacing w:before="36" w:after="36"/>
            </w:pPr>
            <w:r w:rsidRPr="002419C7">
              <w:t xml:space="preserve">SD (Intercept: </w:t>
            </w:r>
            <w:proofErr w:type="spellStart"/>
            <w:r w:rsidRPr="002419C7">
              <w:t>Participant:Session</w:t>
            </w:r>
            <w:proofErr w:type="spellEnd"/>
            <w:r w:rsidRPr="002419C7">
              <w:t>)</w:t>
            </w:r>
          </w:p>
        </w:tc>
        <w:tc>
          <w:tcPr>
            <w:tcW w:w="0" w:type="auto"/>
            <w:hideMark/>
          </w:tcPr>
          <w:p w14:paraId="2E3FCB4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9.56e-05</w:t>
            </w:r>
          </w:p>
        </w:tc>
      </w:tr>
      <w:tr w:rsidR="00B45C8F" w:rsidRPr="002419C7" w14:paraId="2F85D4D3" w14:textId="77777777" w:rsidTr="00C044E3">
        <w:tc>
          <w:tcPr>
            <w:tcW w:w="0" w:type="auto"/>
            <w:hideMark/>
          </w:tcPr>
          <w:p w14:paraId="2CF717B1" w14:textId="77777777" w:rsidR="00B45C8F" w:rsidRPr="002419C7" w:rsidRDefault="00B45C8F" w:rsidP="00C044E3">
            <w:pPr>
              <w:spacing w:before="36" w:after="36"/>
            </w:pPr>
            <w:r w:rsidRPr="002419C7">
              <w:t>SD (</w:t>
            </w:r>
            <w:proofErr w:type="spellStart"/>
            <w:r w:rsidRPr="002419C7">
              <w:t>SurfaceLingual</w:t>
            </w:r>
            <w:proofErr w:type="spellEnd"/>
            <w:r w:rsidRPr="002419C7">
              <w:t>: Participant)</w:t>
            </w:r>
          </w:p>
        </w:tc>
        <w:tc>
          <w:tcPr>
            <w:tcW w:w="0" w:type="auto"/>
            <w:hideMark/>
          </w:tcPr>
          <w:p w14:paraId="1E549FD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0.68</w:t>
            </w:r>
          </w:p>
        </w:tc>
      </w:tr>
      <w:tr w:rsidR="00B45C8F" w:rsidRPr="002419C7" w14:paraId="649A58C6" w14:textId="77777777" w:rsidTr="00C044E3">
        <w:tc>
          <w:tcPr>
            <w:tcW w:w="0" w:type="auto"/>
            <w:hideMark/>
          </w:tcPr>
          <w:p w14:paraId="3C427FF0" w14:textId="77777777" w:rsidR="00B45C8F" w:rsidRPr="002419C7" w:rsidRDefault="00B45C8F" w:rsidP="00C044E3">
            <w:pPr>
              <w:spacing w:before="36" w:after="36"/>
            </w:pPr>
            <w:r w:rsidRPr="002419C7">
              <w:t>SD (</w:t>
            </w:r>
            <w:proofErr w:type="spellStart"/>
            <w:r w:rsidRPr="002419C7">
              <w:t>SurfaceOcclusal</w:t>
            </w:r>
            <w:proofErr w:type="spellEnd"/>
            <w:r w:rsidRPr="002419C7">
              <w:t>: Participant)</w:t>
            </w:r>
          </w:p>
        </w:tc>
        <w:tc>
          <w:tcPr>
            <w:tcW w:w="0" w:type="auto"/>
            <w:hideMark/>
          </w:tcPr>
          <w:p w14:paraId="5E32F9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0.54</w:t>
            </w:r>
          </w:p>
        </w:tc>
      </w:tr>
      <w:tr w:rsidR="00B45C8F" w:rsidRPr="002419C7" w14:paraId="1859C35A" w14:textId="77777777" w:rsidTr="00C044E3">
        <w:tc>
          <w:tcPr>
            <w:tcW w:w="0" w:type="auto"/>
            <w:hideMark/>
          </w:tcPr>
          <w:p w14:paraId="104C8364" w14:textId="77777777" w:rsidR="00B45C8F" w:rsidRPr="002419C7" w:rsidRDefault="00B45C8F" w:rsidP="00C044E3">
            <w:pPr>
              <w:spacing w:before="36" w:after="36"/>
            </w:pPr>
            <w:r w:rsidRPr="002419C7">
              <w:t>SD (</w:t>
            </w:r>
            <w:proofErr w:type="spellStart"/>
            <w:r w:rsidRPr="002419C7">
              <w:t>JawMaxillar</w:t>
            </w:r>
            <w:proofErr w:type="spellEnd"/>
            <w:r w:rsidRPr="002419C7">
              <w:t>: Participant)</w:t>
            </w:r>
          </w:p>
        </w:tc>
        <w:tc>
          <w:tcPr>
            <w:tcW w:w="0" w:type="auto"/>
            <w:hideMark/>
          </w:tcPr>
          <w:p w14:paraId="6259568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0.47</w:t>
            </w:r>
          </w:p>
        </w:tc>
      </w:tr>
      <w:tr w:rsidR="00B45C8F" w:rsidRPr="002419C7" w14:paraId="5764AA5E" w14:textId="77777777" w:rsidTr="00C044E3">
        <w:tc>
          <w:tcPr>
            <w:tcW w:w="0" w:type="auto"/>
            <w:hideMark/>
          </w:tcPr>
          <w:p w14:paraId="46A817A8" w14:textId="77777777" w:rsidR="00B45C8F" w:rsidRPr="002419C7" w:rsidRDefault="00B45C8F" w:rsidP="00C044E3">
            <w:pPr>
              <w:spacing w:before="36" w:after="36"/>
            </w:pPr>
            <w:r w:rsidRPr="002419C7">
              <w:t>SD (</w:t>
            </w:r>
            <w:proofErr w:type="spellStart"/>
            <w:r w:rsidRPr="002419C7">
              <w:t>SideAnterior</w:t>
            </w:r>
            <w:proofErr w:type="spellEnd"/>
            <w:r w:rsidRPr="002419C7">
              <w:t>: Participant)</w:t>
            </w:r>
          </w:p>
        </w:tc>
        <w:tc>
          <w:tcPr>
            <w:tcW w:w="0" w:type="auto"/>
            <w:hideMark/>
          </w:tcPr>
          <w:p w14:paraId="39A0583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0.26</w:t>
            </w:r>
          </w:p>
        </w:tc>
      </w:tr>
      <w:tr w:rsidR="00B45C8F" w:rsidRPr="002419C7" w14:paraId="6FF86827" w14:textId="77777777" w:rsidTr="00C044E3">
        <w:tc>
          <w:tcPr>
            <w:tcW w:w="0" w:type="auto"/>
            <w:hideMark/>
          </w:tcPr>
          <w:p w14:paraId="4BE8AC11" w14:textId="77777777" w:rsidR="00B45C8F" w:rsidRPr="002419C7" w:rsidRDefault="00B45C8F" w:rsidP="00C044E3">
            <w:pPr>
              <w:spacing w:before="36" w:after="36"/>
            </w:pPr>
            <w:r w:rsidRPr="002419C7">
              <w:t>SD (</w:t>
            </w:r>
            <w:proofErr w:type="spellStart"/>
            <w:r w:rsidRPr="002419C7">
              <w:t>SideLeft</w:t>
            </w:r>
            <w:proofErr w:type="spellEnd"/>
            <w:r w:rsidRPr="002419C7">
              <w:t>: Participant)</w:t>
            </w:r>
          </w:p>
        </w:tc>
        <w:tc>
          <w:tcPr>
            <w:tcW w:w="0" w:type="auto"/>
            <w:hideMark/>
          </w:tcPr>
          <w:p w14:paraId="381DF2C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</w:t>
            </w:r>
          </w:p>
        </w:tc>
      </w:tr>
    </w:tbl>
    <w:p w14:paraId="474D6446" w14:textId="77777777" w:rsidR="00B45C8F" w:rsidRPr="002419C7" w:rsidRDefault="00B45C8F" w:rsidP="00B45C8F">
      <w:pPr>
        <w:rPr>
          <w:rFonts w:ascii="Cambria" w:eastAsia="Cambria" w:hAnsi="Cambria"/>
        </w:rPr>
      </w:pPr>
    </w:p>
    <w:p w14:paraId="18E78852" w14:textId="2110C0B5" w:rsidR="00EF09F6" w:rsidRPr="005D6435" w:rsidRDefault="00843051" w:rsidP="00EF09F6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90" w:name="_Hlk88419028"/>
      <w:ins w:id="91" w:author="Douglas Ezra Morrison" w:date="2021-11-21T20:28:00Z">
        <w:r>
          <w:rPr>
            <w:rFonts w:ascii="Cambria" w:eastAsia="Cambria" w:hAnsi="Cambria"/>
          </w:rPr>
          <w:t xml:space="preserve">Table </w:t>
        </w:r>
      </w:ins>
      <w:r w:rsidR="00EF09F6">
        <w:rPr>
          <w:rFonts w:ascii="Cambria" w:eastAsia="Cambria" w:hAnsi="Cambria"/>
        </w:rPr>
        <w:t>S1</w:t>
      </w:r>
      <w:ins w:id="92" w:author="Douglas Ezra Morrison" w:date="2021-11-21T20:28:00Z">
        <w:r>
          <w:rPr>
            <w:rFonts w:ascii="Cambria" w:eastAsia="Cambria" w:hAnsi="Cambria"/>
          </w:rPr>
          <w:t>.</w:t>
        </w:r>
      </w:ins>
      <w:del w:id="93" w:author="Douglas Ezra Morrison" w:date="2021-11-21T20:28:00Z">
        <w:r w:rsidR="00EF09F6" w:rsidDel="00843051">
          <w:rPr>
            <w:rFonts w:ascii="Cambria" w:eastAsia="Cambria" w:hAnsi="Cambria"/>
          </w:rPr>
          <w:delText>_</w:delText>
        </w:r>
      </w:del>
      <w:r w:rsidR="00DE28E6">
        <w:rPr>
          <w:rFonts w:ascii="Cambria" w:eastAsia="Cambria" w:hAnsi="Cambria"/>
        </w:rPr>
        <w:t>5</w:t>
      </w:r>
      <w:bookmarkEnd w:id="90"/>
      <w:del w:id="94" w:author="Douglas Ezra Morrison" w:date="2021-11-21T20:28:00Z">
        <w:r w:rsidR="00EF09F6" w:rsidDel="00843051">
          <w:rPr>
            <w:rFonts w:ascii="Cambria" w:eastAsia="Cambria" w:hAnsi="Cambria"/>
          </w:rPr>
          <w:delText xml:space="preserve"> Table</w:delText>
        </w:r>
      </w:del>
      <w:r w:rsidR="00EF09F6">
        <w:rPr>
          <w:rFonts w:ascii="Cambria" w:eastAsia="Cambria" w:hAnsi="Cambria"/>
        </w:rPr>
        <w:t xml:space="preserve">. Estimated standard deviations of random effects of zero-inflated submodel for brushing duration of each dental surface </w:t>
      </w:r>
    </w:p>
    <w:tbl>
      <w:tblPr>
        <w:tblStyle w:val="Table5"/>
        <w:tblW w:w="0" w:type="auto"/>
        <w:tblInd w:w="0" w:type="dxa"/>
        <w:tblLook w:val="0020" w:firstRow="1" w:lastRow="0" w:firstColumn="0" w:lastColumn="0" w:noHBand="0" w:noVBand="0"/>
      </w:tblPr>
      <w:tblGrid>
        <w:gridCol w:w="3049"/>
        <w:gridCol w:w="1116"/>
      </w:tblGrid>
      <w:tr w:rsidR="00B45C8F" w:rsidRPr="002419C7" w14:paraId="34AA6C5B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6C528B4" w14:textId="77777777" w:rsidR="00B45C8F" w:rsidRPr="002419C7" w:rsidRDefault="00B45C8F" w:rsidP="00C044E3">
            <w:pPr>
              <w:spacing w:before="36" w:after="36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B73C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Coefficient</w:t>
            </w:r>
          </w:p>
        </w:tc>
      </w:tr>
      <w:tr w:rsidR="00B45C8F" w:rsidRPr="002419C7" w14:paraId="23537993" w14:textId="77777777" w:rsidTr="00C044E3">
        <w:tc>
          <w:tcPr>
            <w:tcW w:w="0" w:type="auto"/>
            <w:hideMark/>
          </w:tcPr>
          <w:p w14:paraId="090BA186" w14:textId="77777777" w:rsidR="00B45C8F" w:rsidRPr="002419C7" w:rsidRDefault="00B45C8F" w:rsidP="00C044E3">
            <w:pPr>
              <w:spacing w:before="36" w:after="36"/>
            </w:pPr>
            <w:r w:rsidRPr="002419C7">
              <w:t xml:space="preserve">SD (Intercept: </w:t>
            </w:r>
            <w:hyperlink r:id="rId10" w:history="1">
              <w:proofErr w:type="spellStart"/>
              <w:r w:rsidRPr="00666C44">
                <w:rPr>
                  <w:i/>
                  <w:color w:val="000000" w:themeColor="text1"/>
                  <w:u w:val="single"/>
                </w:rPr>
                <w:t>Session:Participant</w:t>
              </w:r>
              <w:proofErr w:type="spellEnd"/>
            </w:hyperlink>
            <w:r w:rsidRPr="002419C7">
              <w:t>)</w:t>
            </w:r>
          </w:p>
        </w:tc>
        <w:tc>
          <w:tcPr>
            <w:tcW w:w="0" w:type="auto"/>
            <w:hideMark/>
          </w:tcPr>
          <w:p w14:paraId="1E40499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</w:t>
            </w:r>
          </w:p>
        </w:tc>
      </w:tr>
      <w:tr w:rsidR="00B45C8F" w:rsidRPr="002419C7" w14:paraId="2EB17F20" w14:textId="77777777" w:rsidTr="00C044E3">
        <w:tc>
          <w:tcPr>
            <w:tcW w:w="0" w:type="auto"/>
            <w:hideMark/>
          </w:tcPr>
          <w:p w14:paraId="546BC8D4" w14:textId="77777777" w:rsidR="00B45C8F" w:rsidRPr="002419C7" w:rsidRDefault="00B45C8F" w:rsidP="00C044E3">
            <w:pPr>
              <w:spacing w:before="36" w:after="36"/>
            </w:pPr>
            <w:r w:rsidRPr="002419C7">
              <w:t>SD (Intercept: Participant)</w:t>
            </w:r>
          </w:p>
        </w:tc>
        <w:tc>
          <w:tcPr>
            <w:tcW w:w="0" w:type="auto"/>
            <w:hideMark/>
          </w:tcPr>
          <w:p w14:paraId="4604515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1.20</w:t>
            </w:r>
          </w:p>
        </w:tc>
      </w:tr>
    </w:tbl>
    <w:p w14:paraId="65856A28" w14:textId="0808F744" w:rsidR="00E349DD" w:rsidRPr="005D6435" w:rsidRDefault="00E349DD" w:rsidP="00E349DD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95" w:name="X78fc7345864f35a655d1469f1c424a52cd05b16"/>
      <w:r>
        <w:rPr>
          <w:rFonts w:ascii="Cambria" w:eastAsia="Cambria" w:hAnsi="Cambria"/>
        </w:rPr>
        <w:t xml:space="preserve">S1_6 Table. Estimated participant-level random effects of count submodel for brushing duration of each dental surface </w:t>
      </w:r>
    </w:p>
    <w:tbl>
      <w:tblPr>
        <w:tblStyle w:val="Table5"/>
        <w:tblW w:w="5000" w:type="pct"/>
        <w:tblInd w:w="0" w:type="dxa"/>
        <w:tblLook w:val="0020" w:firstRow="1" w:lastRow="0" w:firstColumn="0" w:lastColumn="0" w:noHBand="0" w:noVBand="0"/>
      </w:tblPr>
      <w:tblGrid>
        <w:gridCol w:w="1647"/>
        <w:gridCol w:w="2040"/>
        <w:gridCol w:w="1224"/>
        <w:gridCol w:w="1343"/>
        <w:gridCol w:w="1081"/>
        <w:gridCol w:w="979"/>
        <w:gridCol w:w="1046"/>
      </w:tblGrid>
      <w:tr w:rsidR="00B45C8F" w:rsidRPr="002419C7" w14:paraId="40077721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DA924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32A0C2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F20F8A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EFF96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73FE358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Pr</w:t>
            </w:r>
            <w:proofErr w:type="spellEnd"/>
            <w:r w:rsidRPr="002419C7">
              <w:t>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019BA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DBC68A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97.5 %</w:t>
            </w:r>
          </w:p>
        </w:tc>
      </w:tr>
      <w:tr w:rsidR="00B45C8F" w:rsidRPr="002419C7" w14:paraId="442AD11E" w14:textId="77777777" w:rsidTr="00C044E3">
        <w:tc>
          <w:tcPr>
            <w:tcW w:w="0" w:type="auto"/>
            <w:hideMark/>
          </w:tcPr>
          <w:p w14:paraId="79720A1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26FB3F0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FACA0A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0.132</w:t>
            </w:r>
          </w:p>
        </w:tc>
        <w:tc>
          <w:tcPr>
            <w:tcW w:w="0" w:type="auto"/>
            <w:hideMark/>
          </w:tcPr>
          <w:p w14:paraId="6C9C866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0.141</w:t>
            </w:r>
          </w:p>
        </w:tc>
        <w:tc>
          <w:tcPr>
            <w:tcW w:w="0" w:type="auto"/>
            <w:hideMark/>
          </w:tcPr>
          <w:p w14:paraId="4BDD05C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0.347</w:t>
            </w:r>
          </w:p>
        </w:tc>
        <w:tc>
          <w:tcPr>
            <w:tcW w:w="0" w:type="auto"/>
            <w:hideMark/>
          </w:tcPr>
          <w:p w14:paraId="793417A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-0.143</w:t>
            </w:r>
          </w:p>
        </w:tc>
        <w:tc>
          <w:tcPr>
            <w:tcW w:w="0" w:type="auto"/>
            <w:hideMark/>
          </w:tcPr>
          <w:p w14:paraId="5E7B88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0.408</w:t>
            </w:r>
          </w:p>
        </w:tc>
      </w:tr>
      <w:tr w:rsidR="00B45C8F" w:rsidRPr="002419C7" w14:paraId="4C4FCE72" w14:textId="77777777" w:rsidTr="00C044E3">
        <w:tc>
          <w:tcPr>
            <w:tcW w:w="0" w:type="auto"/>
            <w:hideMark/>
          </w:tcPr>
          <w:p w14:paraId="39A53F5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137CE05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38B6AE9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0.363</w:t>
            </w:r>
          </w:p>
        </w:tc>
        <w:tc>
          <w:tcPr>
            <w:tcW w:w="0" w:type="auto"/>
            <w:hideMark/>
          </w:tcPr>
          <w:p w14:paraId="53539F0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0.140</w:t>
            </w:r>
          </w:p>
        </w:tc>
        <w:tc>
          <w:tcPr>
            <w:tcW w:w="0" w:type="auto"/>
            <w:hideMark/>
          </w:tcPr>
          <w:p w14:paraId="4A09C6A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0.010</w:t>
            </w:r>
          </w:p>
        </w:tc>
        <w:tc>
          <w:tcPr>
            <w:tcW w:w="0" w:type="auto"/>
            <w:hideMark/>
          </w:tcPr>
          <w:p w14:paraId="741619E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0.087</w:t>
            </w:r>
          </w:p>
        </w:tc>
        <w:tc>
          <w:tcPr>
            <w:tcW w:w="0" w:type="auto"/>
            <w:hideMark/>
          </w:tcPr>
          <w:p w14:paraId="0EED9A9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0.638</w:t>
            </w:r>
          </w:p>
        </w:tc>
      </w:tr>
      <w:tr w:rsidR="00B45C8F" w:rsidRPr="002419C7" w14:paraId="21CF7B5C" w14:textId="77777777" w:rsidTr="00C044E3">
        <w:tc>
          <w:tcPr>
            <w:tcW w:w="0" w:type="auto"/>
            <w:hideMark/>
          </w:tcPr>
          <w:p w14:paraId="2CAFCB7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6F1DB58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1CABED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-0.008</w:t>
            </w:r>
          </w:p>
        </w:tc>
        <w:tc>
          <w:tcPr>
            <w:tcW w:w="0" w:type="auto"/>
            <w:hideMark/>
          </w:tcPr>
          <w:p w14:paraId="3A07DEB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0.152</w:t>
            </w:r>
          </w:p>
        </w:tc>
        <w:tc>
          <w:tcPr>
            <w:tcW w:w="0" w:type="auto"/>
            <w:hideMark/>
          </w:tcPr>
          <w:p w14:paraId="5AF7536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0.958</w:t>
            </w:r>
          </w:p>
        </w:tc>
        <w:tc>
          <w:tcPr>
            <w:tcW w:w="0" w:type="auto"/>
            <w:hideMark/>
          </w:tcPr>
          <w:p w14:paraId="5D46FF6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-0.306</w:t>
            </w:r>
          </w:p>
        </w:tc>
        <w:tc>
          <w:tcPr>
            <w:tcW w:w="0" w:type="auto"/>
            <w:hideMark/>
          </w:tcPr>
          <w:p w14:paraId="07C1686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0.290</w:t>
            </w:r>
          </w:p>
        </w:tc>
      </w:tr>
      <w:tr w:rsidR="00B45C8F" w:rsidRPr="002419C7" w14:paraId="279D60A9" w14:textId="77777777" w:rsidTr="00C044E3">
        <w:tc>
          <w:tcPr>
            <w:tcW w:w="0" w:type="auto"/>
            <w:hideMark/>
          </w:tcPr>
          <w:p w14:paraId="2FBC2B8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60DE88D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435C1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0.506</w:t>
            </w:r>
          </w:p>
        </w:tc>
        <w:tc>
          <w:tcPr>
            <w:tcW w:w="0" w:type="auto"/>
            <w:hideMark/>
          </w:tcPr>
          <w:p w14:paraId="2D3A361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0.167</w:t>
            </w:r>
          </w:p>
        </w:tc>
        <w:tc>
          <w:tcPr>
            <w:tcW w:w="0" w:type="auto"/>
            <w:hideMark/>
          </w:tcPr>
          <w:p w14:paraId="2D397AA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0.003</w:t>
            </w:r>
          </w:p>
        </w:tc>
        <w:tc>
          <w:tcPr>
            <w:tcW w:w="0" w:type="auto"/>
            <w:hideMark/>
          </w:tcPr>
          <w:p w14:paraId="1122326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0.178</w:t>
            </w:r>
          </w:p>
        </w:tc>
        <w:tc>
          <w:tcPr>
            <w:tcW w:w="0" w:type="auto"/>
            <w:hideMark/>
          </w:tcPr>
          <w:p w14:paraId="67F470E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0.834</w:t>
            </w:r>
          </w:p>
        </w:tc>
      </w:tr>
      <w:tr w:rsidR="00B45C8F" w:rsidRPr="002419C7" w14:paraId="312EF406" w14:textId="77777777" w:rsidTr="00C044E3">
        <w:tc>
          <w:tcPr>
            <w:tcW w:w="0" w:type="auto"/>
            <w:hideMark/>
          </w:tcPr>
          <w:p w14:paraId="5B91F31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0927559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50BE12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-0.305</w:t>
            </w:r>
          </w:p>
        </w:tc>
        <w:tc>
          <w:tcPr>
            <w:tcW w:w="0" w:type="auto"/>
            <w:hideMark/>
          </w:tcPr>
          <w:p w14:paraId="73C907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0.181</w:t>
            </w:r>
          </w:p>
        </w:tc>
        <w:tc>
          <w:tcPr>
            <w:tcW w:w="0" w:type="auto"/>
            <w:hideMark/>
          </w:tcPr>
          <w:p w14:paraId="021EA4E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6CA90F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-0.660</w:t>
            </w:r>
          </w:p>
        </w:tc>
        <w:tc>
          <w:tcPr>
            <w:tcW w:w="0" w:type="auto"/>
            <w:hideMark/>
          </w:tcPr>
          <w:p w14:paraId="2CBEDCF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0.049</w:t>
            </w:r>
          </w:p>
        </w:tc>
      </w:tr>
      <w:tr w:rsidR="00B45C8F" w:rsidRPr="002419C7" w14:paraId="7F1DB056" w14:textId="77777777" w:rsidTr="00C044E3">
        <w:tc>
          <w:tcPr>
            <w:tcW w:w="0" w:type="auto"/>
            <w:hideMark/>
          </w:tcPr>
          <w:p w14:paraId="7154684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4E31BE1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55759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6316D32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0.166</w:t>
            </w:r>
          </w:p>
        </w:tc>
        <w:tc>
          <w:tcPr>
            <w:tcW w:w="0" w:type="auto"/>
            <w:hideMark/>
          </w:tcPr>
          <w:p w14:paraId="7DAE57B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0.584</w:t>
            </w:r>
          </w:p>
        </w:tc>
        <w:tc>
          <w:tcPr>
            <w:tcW w:w="0" w:type="auto"/>
            <w:hideMark/>
          </w:tcPr>
          <w:p w14:paraId="24676F8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-0.234</w:t>
            </w:r>
          </w:p>
        </w:tc>
        <w:tc>
          <w:tcPr>
            <w:tcW w:w="0" w:type="auto"/>
            <w:hideMark/>
          </w:tcPr>
          <w:p w14:paraId="2F2D7CE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0.416</w:t>
            </w:r>
          </w:p>
        </w:tc>
      </w:tr>
      <w:tr w:rsidR="00B45C8F" w:rsidRPr="002419C7" w14:paraId="2E372B4C" w14:textId="77777777" w:rsidTr="00C044E3">
        <w:tc>
          <w:tcPr>
            <w:tcW w:w="0" w:type="auto"/>
            <w:hideMark/>
          </w:tcPr>
          <w:p w14:paraId="3102CE3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53AD57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3BF7A6E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-0.225</w:t>
            </w:r>
          </w:p>
        </w:tc>
        <w:tc>
          <w:tcPr>
            <w:tcW w:w="0" w:type="auto"/>
            <w:hideMark/>
          </w:tcPr>
          <w:p w14:paraId="26CAE88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0.206</w:t>
            </w:r>
          </w:p>
        </w:tc>
        <w:tc>
          <w:tcPr>
            <w:tcW w:w="0" w:type="auto"/>
            <w:hideMark/>
          </w:tcPr>
          <w:p w14:paraId="5147392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0.275</w:t>
            </w:r>
          </w:p>
        </w:tc>
        <w:tc>
          <w:tcPr>
            <w:tcW w:w="0" w:type="auto"/>
            <w:hideMark/>
          </w:tcPr>
          <w:p w14:paraId="3467F97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-0.629</w:t>
            </w:r>
          </w:p>
        </w:tc>
        <w:tc>
          <w:tcPr>
            <w:tcW w:w="0" w:type="auto"/>
            <w:hideMark/>
          </w:tcPr>
          <w:p w14:paraId="13DA067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0.179</w:t>
            </w:r>
          </w:p>
        </w:tc>
      </w:tr>
      <w:tr w:rsidR="00B45C8F" w:rsidRPr="002419C7" w14:paraId="2D2E21AE" w14:textId="77777777" w:rsidTr="00C044E3">
        <w:tc>
          <w:tcPr>
            <w:tcW w:w="0" w:type="auto"/>
            <w:hideMark/>
          </w:tcPr>
          <w:p w14:paraId="1584C63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21B43FD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1B02B0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-0.273</w:t>
            </w:r>
          </w:p>
        </w:tc>
        <w:tc>
          <w:tcPr>
            <w:tcW w:w="0" w:type="auto"/>
            <w:hideMark/>
          </w:tcPr>
          <w:p w14:paraId="513F55A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0.162</w:t>
            </w:r>
          </w:p>
        </w:tc>
        <w:tc>
          <w:tcPr>
            <w:tcW w:w="0" w:type="auto"/>
            <w:hideMark/>
          </w:tcPr>
          <w:p w14:paraId="05C4B0F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0.092</w:t>
            </w:r>
          </w:p>
        </w:tc>
        <w:tc>
          <w:tcPr>
            <w:tcW w:w="0" w:type="auto"/>
            <w:hideMark/>
          </w:tcPr>
          <w:p w14:paraId="65C6E04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-0.589</w:t>
            </w:r>
          </w:p>
        </w:tc>
        <w:tc>
          <w:tcPr>
            <w:tcW w:w="0" w:type="auto"/>
            <w:hideMark/>
          </w:tcPr>
          <w:p w14:paraId="1996119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0.044</w:t>
            </w:r>
          </w:p>
        </w:tc>
      </w:tr>
      <w:tr w:rsidR="00B45C8F" w:rsidRPr="002419C7" w14:paraId="2A331A70" w14:textId="77777777" w:rsidTr="00C044E3">
        <w:tc>
          <w:tcPr>
            <w:tcW w:w="0" w:type="auto"/>
            <w:hideMark/>
          </w:tcPr>
          <w:p w14:paraId="5DCED6C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631307A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C189C2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-0.473</w:t>
            </w:r>
          </w:p>
        </w:tc>
        <w:tc>
          <w:tcPr>
            <w:tcW w:w="0" w:type="auto"/>
            <w:hideMark/>
          </w:tcPr>
          <w:p w14:paraId="072C71B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4F14688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0.007</w:t>
            </w:r>
          </w:p>
        </w:tc>
        <w:tc>
          <w:tcPr>
            <w:tcW w:w="0" w:type="auto"/>
            <w:hideMark/>
          </w:tcPr>
          <w:p w14:paraId="5CFBE3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-0.820</w:t>
            </w:r>
          </w:p>
        </w:tc>
        <w:tc>
          <w:tcPr>
            <w:tcW w:w="0" w:type="auto"/>
            <w:hideMark/>
          </w:tcPr>
          <w:p w14:paraId="4664F5B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-0.127</w:t>
            </w:r>
          </w:p>
        </w:tc>
      </w:tr>
      <w:tr w:rsidR="00B45C8F" w:rsidRPr="002419C7" w14:paraId="62E567DB" w14:textId="77777777" w:rsidTr="00C044E3">
        <w:tc>
          <w:tcPr>
            <w:tcW w:w="0" w:type="auto"/>
            <w:hideMark/>
          </w:tcPr>
          <w:p w14:paraId="058A13E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1D2B51C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21EC06B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-0.114</w:t>
            </w:r>
          </w:p>
        </w:tc>
        <w:tc>
          <w:tcPr>
            <w:tcW w:w="0" w:type="auto"/>
            <w:hideMark/>
          </w:tcPr>
          <w:p w14:paraId="76CB989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0.155</w:t>
            </w:r>
          </w:p>
        </w:tc>
        <w:tc>
          <w:tcPr>
            <w:tcW w:w="0" w:type="auto"/>
            <w:hideMark/>
          </w:tcPr>
          <w:p w14:paraId="7BAAA6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0.459</w:t>
            </w:r>
          </w:p>
        </w:tc>
        <w:tc>
          <w:tcPr>
            <w:tcW w:w="0" w:type="auto"/>
            <w:hideMark/>
          </w:tcPr>
          <w:p w14:paraId="5CD402C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-0.417</w:t>
            </w:r>
          </w:p>
        </w:tc>
        <w:tc>
          <w:tcPr>
            <w:tcW w:w="0" w:type="auto"/>
            <w:hideMark/>
          </w:tcPr>
          <w:p w14:paraId="4C7C982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0.188</w:t>
            </w:r>
          </w:p>
        </w:tc>
      </w:tr>
      <w:tr w:rsidR="00B45C8F" w:rsidRPr="002419C7" w14:paraId="6F0C0942" w14:textId="77777777" w:rsidTr="00C044E3">
        <w:tc>
          <w:tcPr>
            <w:tcW w:w="0" w:type="auto"/>
            <w:hideMark/>
          </w:tcPr>
          <w:p w14:paraId="15CE210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1FD646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A562D6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0.496</w:t>
            </w:r>
          </w:p>
        </w:tc>
        <w:tc>
          <w:tcPr>
            <w:tcW w:w="0" w:type="auto"/>
            <w:hideMark/>
          </w:tcPr>
          <w:p w14:paraId="5719D86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0.185</w:t>
            </w:r>
          </w:p>
        </w:tc>
        <w:tc>
          <w:tcPr>
            <w:tcW w:w="0" w:type="auto"/>
            <w:hideMark/>
          </w:tcPr>
          <w:p w14:paraId="158F188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0.007</w:t>
            </w:r>
          </w:p>
        </w:tc>
        <w:tc>
          <w:tcPr>
            <w:tcW w:w="0" w:type="auto"/>
            <w:hideMark/>
          </w:tcPr>
          <w:p w14:paraId="2DAC75E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0.134</w:t>
            </w:r>
          </w:p>
        </w:tc>
        <w:tc>
          <w:tcPr>
            <w:tcW w:w="0" w:type="auto"/>
            <w:hideMark/>
          </w:tcPr>
          <w:p w14:paraId="4C3381E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0.858</w:t>
            </w:r>
          </w:p>
        </w:tc>
      </w:tr>
      <w:tr w:rsidR="00B45C8F" w:rsidRPr="002419C7" w14:paraId="0663F18F" w14:textId="77777777" w:rsidTr="00C044E3">
        <w:tc>
          <w:tcPr>
            <w:tcW w:w="0" w:type="auto"/>
            <w:hideMark/>
          </w:tcPr>
          <w:p w14:paraId="3BCC109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1EA5C5E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8A50BB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-0.267</w:t>
            </w:r>
          </w:p>
        </w:tc>
        <w:tc>
          <w:tcPr>
            <w:tcW w:w="0" w:type="auto"/>
            <w:hideMark/>
          </w:tcPr>
          <w:p w14:paraId="4EBFA0E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0.158</w:t>
            </w:r>
          </w:p>
        </w:tc>
        <w:tc>
          <w:tcPr>
            <w:tcW w:w="0" w:type="auto"/>
            <w:hideMark/>
          </w:tcPr>
          <w:p w14:paraId="288BCE6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167AFAA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-0.575</w:t>
            </w:r>
          </w:p>
        </w:tc>
        <w:tc>
          <w:tcPr>
            <w:tcW w:w="0" w:type="auto"/>
            <w:hideMark/>
          </w:tcPr>
          <w:p w14:paraId="06EE7DF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0.042</w:t>
            </w:r>
          </w:p>
        </w:tc>
      </w:tr>
      <w:tr w:rsidR="00B45C8F" w:rsidRPr="002419C7" w14:paraId="1C2C1518" w14:textId="77777777" w:rsidTr="00C044E3">
        <w:tc>
          <w:tcPr>
            <w:tcW w:w="0" w:type="auto"/>
            <w:hideMark/>
          </w:tcPr>
          <w:p w14:paraId="4336B99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257AAA0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6DD89B2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0.188</w:t>
            </w:r>
          </w:p>
        </w:tc>
        <w:tc>
          <w:tcPr>
            <w:tcW w:w="0" w:type="auto"/>
            <w:hideMark/>
          </w:tcPr>
          <w:p w14:paraId="29C579F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0.239</w:t>
            </w:r>
          </w:p>
        </w:tc>
        <w:tc>
          <w:tcPr>
            <w:tcW w:w="0" w:type="auto"/>
            <w:hideMark/>
          </w:tcPr>
          <w:p w14:paraId="17E3EAB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0.431</w:t>
            </w:r>
          </w:p>
        </w:tc>
        <w:tc>
          <w:tcPr>
            <w:tcW w:w="0" w:type="auto"/>
            <w:hideMark/>
          </w:tcPr>
          <w:p w14:paraId="1DB14CD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-0.280</w:t>
            </w:r>
          </w:p>
        </w:tc>
        <w:tc>
          <w:tcPr>
            <w:tcW w:w="0" w:type="auto"/>
            <w:hideMark/>
          </w:tcPr>
          <w:p w14:paraId="35DDE1C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0.657</w:t>
            </w:r>
          </w:p>
        </w:tc>
      </w:tr>
      <w:tr w:rsidR="00B45C8F" w:rsidRPr="002419C7" w14:paraId="59AEACD3" w14:textId="77777777" w:rsidTr="00C044E3">
        <w:tc>
          <w:tcPr>
            <w:tcW w:w="0" w:type="auto"/>
            <w:hideMark/>
          </w:tcPr>
          <w:p w14:paraId="6232063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34257DA4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1D51DA9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0.498</w:t>
            </w:r>
          </w:p>
        </w:tc>
        <w:tc>
          <w:tcPr>
            <w:tcW w:w="0" w:type="auto"/>
            <w:hideMark/>
          </w:tcPr>
          <w:p w14:paraId="683C914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769F0FC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0.034</w:t>
            </w:r>
          </w:p>
        </w:tc>
        <w:tc>
          <w:tcPr>
            <w:tcW w:w="0" w:type="auto"/>
            <w:hideMark/>
          </w:tcPr>
          <w:p w14:paraId="4F2C8F0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0.037</w:t>
            </w:r>
          </w:p>
        </w:tc>
        <w:tc>
          <w:tcPr>
            <w:tcW w:w="0" w:type="auto"/>
            <w:hideMark/>
          </w:tcPr>
          <w:p w14:paraId="7B7885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0.960</w:t>
            </w:r>
          </w:p>
        </w:tc>
      </w:tr>
      <w:tr w:rsidR="00B45C8F" w:rsidRPr="002419C7" w14:paraId="1451D890" w14:textId="77777777" w:rsidTr="00C044E3">
        <w:tc>
          <w:tcPr>
            <w:tcW w:w="0" w:type="auto"/>
            <w:hideMark/>
          </w:tcPr>
          <w:p w14:paraId="1D28F1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lastRenderedPageBreak/>
              <w:t>3</w:t>
            </w:r>
          </w:p>
        </w:tc>
        <w:tc>
          <w:tcPr>
            <w:tcW w:w="0" w:type="auto"/>
            <w:hideMark/>
          </w:tcPr>
          <w:p w14:paraId="46C55C9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1C7EFE2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0.401</w:t>
            </w:r>
          </w:p>
        </w:tc>
        <w:tc>
          <w:tcPr>
            <w:tcW w:w="0" w:type="auto"/>
            <w:hideMark/>
          </w:tcPr>
          <w:p w14:paraId="4EE9E9F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0.240</w:t>
            </w:r>
          </w:p>
        </w:tc>
        <w:tc>
          <w:tcPr>
            <w:tcW w:w="0" w:type="auto"/>
            <w:hideMark/>
          </w:tcPr>
          <w:p w14:paraId="7EC0F4C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0.095</w:t>
            </w:r>
          </w:p>
        </w:tc>
        <w:tc>
          <w:tcPr>
            <w:tcW w:w="0" w:type="auto"/>
            <w:hideMark/>
          </w:tcPr>
          <w:p w14:paraId="4B7C616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-0.070</w:t>
            </w:r>
          </w:p>
        </w:tc>
        <w:tc>
          <w:tcPr>
            <w:tcW w:w="0" w:type="auto"/>
            <w:hideMark/>
          </w:tcPr>
          <w:p w14:paraId="7DB1428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0.872</w:t>
            </w:r>
          </w:p>
        </w:tc>
      </w:tr>
      <w:tr w:rsidR="00B45C8F" w:rsidRPr="002419C7" w14:paraId="0218A8BE" w14:textId="77777777" w:rsidTr="00C044E3">
        <w:tc>
          <w:tcPr>
            <w:tcW w:w="0" w:type="auto"/>
            <w:hideMark/>
          </w:tcPr>
          <w:p w14:paraId="22EDC3B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1678F355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391BC6C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-0.593</w:t>
            </w:r>
          </w:p>
        </w:tc>
        <w:tc>
          <w:tcPr>
            <w:tcW w:w="0" w:type="auto"/>
            <w:hideMark/>
          </w:tcPr>
          <w:p w14:paraId="79A6151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0.264</w:t>
            </w:r>
          </w:p>
        </w:tc>
        <w:tc>
          <w:tcPr>
            <w:tcW w:w="0" w:type="auto"/>
            <w:hideMark/>
          </w:tcPr>
          <w:p w14:paraId="7383E7C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0.025</w:t>
            </w:r>
          </w:p>
        </w:tc>
        <w:tc>
          <w:tcPr>
            <w:tcW w:w="0" w:type="auto"/>
            <w:hideMark/>
          </w:tcPr>
          <w:p w14:paraId="266072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-1.110</w:t>
            </w:r>
          </w:p>
        </w:tc>
        <w:tc>
          <w:tcPr>
            <w:tcW w:w="0" w:type="auto"/>
            <w:hideMark/>
          </w:tcPr>
          <w:p w14:paraId="5D0ACAF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-0.076</w:t>
            </w:r>
          </w:p>
        </w:tc>
      </w:tr>
      <w:tr w:rsidR="00B45C8F" w:rsidRPr="002419C7" w14:paraId="49EF1B84" w14:textId="77777777" w:rsidTr="00C044E3">
        <w:tc>
          <w:tcPr>
            <w:tcW w:w="0" w:type="auto"/>
            <w:hideMark/>
          </w:tcPr>
          <w:p w14:paraId="070E3A0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47D59A9B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6898F8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-0.276</w:t>
            </w:r>
          </w:p>
        </w:tc>
        <w:tc>
          <w:tcPr>
            <w:tcW w:w="0" w:type="auto"/>
            <w:hideMark/>
          </w:tcPr>
          <w:p w14:paraId="4F798D6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0.257</w:t>
            </w:r>
          </w:p>
        </w:tc>
        <w:tc>
          <w:tcPr>
            <w:tcW w:w="0" w:type="auto"/>
            <w:hideMark/>
          </w:tcPr>
          <w:p w14:paraId="053207C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0.282</w:t>
            </w:r>
          </w:p>
        </w:tc>
        <w:tc>
          <w:tcPr>
            <w:tcW w:w="0" w:type="auto"/>
            <w:hideMark/>
          </w:tcPr>
          <w:p w14:paraId="6B60231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-0.779</w:t>
            </w:r>
          </w:p>
        </w:tc>
        <w:tc>
          <w:tcPr>
            <w:tcW w:w="0" w:type="auto"/>
            <w:hideMark/>
          </w:tcPr>
          <w:p w14:paraId="622F417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0.227</w:t>
            </w:r>
          </w:p>
        </w:tc>
      </w:tr>
      <w:tr w:rsidR="00B45C8F" w:rsidRPr="002419C7" w14:paraId="13412167" w14:textId="77777777" w:rsidTr="00C044E3">
        <w:tc>
          <w:tcPr>
            <w:tcW w:w="0" w:type="auto"/>
            <w:hideMark/>
          </w:tcPr>
          <w:p w14:paraId="74FF740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071287DC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6CF2C4A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-0.794</w:t>
            </w:r>
          </w:p>
        </w:tc>
        <w:tc>
          <w:tcPr>
            <w:tcW w:w="0" w:type="auto"/>
            <w:hideMark/>
          </w:tcPr>
          <w:p w14:paraId="386E602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0.425</w:t>
            </w:r>
          </w:p>
        </w:tc>
        <w:tc>
          <w:tcPr>
            <w:tcW w:w="0" w:type="auto"/>
            <w:hideMark/>
          </w:tcPr>
          <w:p w14:paraId="7D6BA82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0.061</w:t>
            </w:r>
          </w:p>
        </w:tc>
        <w:tc>
          <w:tcPr>
            <w:tcW w:w="0" w:type="auto"/>
            <w:hideMark/>
          </w:tcPr>
          <w:p w14:paraId="2620021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-1.627</w:t>
            </w:r>
          </w:p>
        </w:tc>
        <w:tc>
          <w:tcPr>
            <w:tcW w:w="0" w:type="auto"/>
            <w:hideMark/>
          </w:tcPr>
          <w:p w14:paraId="34FE1A3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0.038</w:t>
            </w:r>
          </w:p>
        </w:tc>
      </w:tr>
      <w:tr w:rsidR="00B45C8F" w:rsidRPr="002419C7" w14:paraId="62A969DF" w14:textId="77777777" w:rsidTr="00C044E3">
        <w:tc>
          <w:tcPr>
            <w:tcW w:w="0" w:type="auto"/>
            <w:hideMark/>
          </w:tcPr>
          <w:p w14:paraId="44AB295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755D959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223FC6E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-0.951</w:t>
            </w:r>
          </w:p>
        </w:tc>
        <w:tc>
          <w:tcPr>
            <w:tcW w:w="0" w:type="auto"/>
            <w:hideMark/>
          </w:tcPr>
          <w:p w14:paraId="03BE3CB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0.869</w:t>
            </w:r>
          </w:p>
        </w:tc>
        <w:tc>
          <w:tcPr>
            <w:tcW w:w="0" w:type="auto"/>
            <w:hideMark/>
          </w:tcPr>
          <w:p w14:paraId="342B5C0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0.274</w:t>
            </w:r>
          </w:p>
        </w:tc>
        <w:tc>
          <w:tcPr>
            <w:tcW w:w="0" w:type="auto"/>
            <w:hideMark/>
          </w:tcPr>
          <w:p w14:paraId="7E76001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-2.654</w:t>
            </w:r>
          </w:p>
        </w:tc>
        <w:tc>
          <w:tcPr>
            <w:tcW w:w="0" w:type="auto"/>
            <w:hideMark/>
          </w:tcPr>
          <w:p w14:paraId="0FEF194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0.752</w:t>
            </w:r>
          </w:p>
        </w:tc>
      </w:tr>
      <w:tr w:rsidR="00B45C8F" w:rsidRPr="002419C7" w14:paraId="61525A49" w14:textId="77777777" w:rsidTr="00C044E3">
        <w:tc>
          <w:tcPr>
            <w:tcW w:w="0" w:type="auto"/>
            <w:hideMark/>
          </w:tcPr>
          <w:p w14:paraId="184F68E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3977438D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2F673A7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0.547</w:t>
            </w:r>
          </w:p>
        </w:tc>
        <w:tc>
          <w:tcPr>
            <w:tcW w:w="0" w:type="auto"/>
            <w:hideMark/>
          </w:tcPr>
          <w:p w14:paraId="263A8A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0.251</w:t>
            </w:r>
          </w:p>
        </w:tc>
        <w:tc>
          <w:tcPr>
            <w:tcW w:w="0" w:type="auto"/>
            <w:hideMark/>
          </w:tcPr>
          <w:p w14:paraId="2ED57FE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0.029</w:t>
            </w:r>
          </w:p>
        </w:tc>
        <w:tc>
          <w:tcPr>
            <w:tcW w:w="0" w:type="auto"/>
            <w:hideMark/>
          </w:tcPr>
          <w:p w14:paraId="4F97A60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0.055</w:t>
            </w:r>
          </w:p>
        </w:tc>
        <w:tc>
          <w:tcPr>
            <w:tcW w:w="0" w:type="auto"/>
            <w:hideMark/>
          </w:tcPr>
          <w:p w14:paraId="07C9BC8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1.039</w:t>
            </w:r>
          </w:p>
        </w:tc>
      </w:tr>
      <w:tr w:rsidR="00B45C8F" w:rsidRPr="002419C7" w14:paraId="513B6459" w14:textId="77777777" w:rsidTr="00C044E3">
        <w:tc>
          <w:tcPr>
            <w:tcW w:w="0" w:type="auto"/>
            <w:hideMark/>
          </w:tcPr>
          <w:p w14:paraId="2F5E9B2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5B7311F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68841E2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0.940</w:t>
            </w:r>
          </w:p>
        </w:tc>
        <w:tc>
          <w:tcPr>
            <w:tcW w:w="0" w:type="auto"/>
            <w:hideMark/>
          </w:tcPr>
          <w:p w14:paraId="2F864CB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0.262</w:t>
            </w:r>
          </w:p>
        </w:tc>
        <w:tc>
          <w:tcPr>
            <w:tcW w:w="0" w:type="auto"/>
            <w:hideMark/>
          </w:tcPr>
          <w:p w14:paraId="4E3A9E7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39DE10B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0.426</w:t>
            </w:r>
          </w:p>
        </w:tc>
        <w:tc>
          <w:tcPr>
            <w:tcW w:w="0" w:type="auto"/>
            <w:hideMark/>
          </w:tcPr>
          <w:p w14:paraId="17346C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1.453</w:t>
            </w:r>
          </w:p>
        </w:tc>
      </w:tr>
      <w:tr w:rsidR="00B45C8F" w:rsidRPr="002419C7" w14:paraId="2E33DD83" w14:textId="77777777" w:rsidTr="00C044E3">
        <w:tc>
          <w:tcPr>
            <w:tcW w:w="0" w:type="auto"/>
            <w:hideMark/>
          </w:tcPr>
          <w:p w14:paraId="6E85893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13ECF4FF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047F862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0.496</w:t>
            </w:r>
          </w:p>
        </w:tc>
        <w:tc>
          <w:tcPr>
            <w:tcW w:w="0" w:type="auto"/>
            <w:hideMark/>
          </w:tcPr>
          <w:p w14:paraId="2B4B0DE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0.245</w:t>
            </w:r>
          </w:p>
        </w:tc>
        <w:tc>
          <w:tcPr>
            <w:tcW w:w="0" w:type="auto"/>
            <w:hideMark/>
          </w:tcPr>
          <w:p w14:paraId="7961B23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33FF74A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0.016</w:t>
            </w:r>
          </w:p>
        </w:tc>
        <w:tc>
          <w:tcPr>
            <w:tcW w:w="0" w:type="auto"/>
            <w:hideMark/>
          </w:tcPr>
          <w:p w14:paraId="6A2BD26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0.975</w:t>
            </w:r>
          </w:p>
        </w:tc>
      </w:tr>
      <w:tr w:rsidR="00B45C8F" w:rsidRPr="002419C7" w14:paraId="6E900C78" w14:textId="77777777" w:rsidTr="00C044E3">
        <w:tc>
          <w:tcPr>
            <w:tcW w:w="0" w:type="auto"/>
            <w:hideMark/>
          </w:tcPr>
          <w:p w14:paraId="16C5BC7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3ADCCF58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440B24D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-1.015</w:t>
            </w:r>
          </w:p>
        </w:tc>
        <w:tc>
          <w:tcPr>
            <w:tcW w:w="0" w:type="auto"/>
            <w:hideMark/>
          </w:tcPr>
          <w:p w14:paraId="7A90CC4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0.304</w:t>
            </w:r>
          </w:p>
        </w:tc>
        <w:tc>
          <w:tcPr>
            <w:tcW w:w="0" w:type="auto"/>
            <w:hideMark/>
          </w:tcPr>
          <w:p w14:paraId="1FF8C16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251FE2D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-1.610</w:t>
            </w:r>
          </w:p>
        </w:tc>
        <w:tc>
          <w:tcPr>
            <w:tcW w:w="0" w:type="auto"/>
            <w:hideMark/>
          </w:tcPr>
          <w:p w14:paraId="534DE67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-0.420</w:t>
            </w:r>
          </w:p>
        </w:tc>
      </w:tr>
      <w:tr w:rsidR="00B45C8F" w:rsidRPr="002419C7" w14:paraId="1D878D72" w14:textId="77777777" w:rsidTr="00C044E3">
        <w:tc>
          <w:tcPr>
            <w:tcW w:w="0" w:type="auto"/>
            <w:hideMark/>
          </w:tcPr>
          <w:p w14:paraId="273B473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2828BB84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SurfaceLingual</w:t>
            </w:r>
            <w:proofErr w:type="spellEnd"/>
          </w:p>
        </w:tc>
        <w:tc>
          <w:tcPr>
            <w:tcW w:w="0" w:type="auto"/>
            <w:hideMark/>
          </w:tcPr>
          <w:p w14:paraId="3DAE6DF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0.504</w:t>
            </w:r>
          </w:p>
        </w:tc>
        <w:tc>
          <w:tcPr>
            <w:tcW w:w="0" w:type="auto"/>
            <w:hideMark/>
          </w:tcPr>
          <w:p w14:paraId="67BCE98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0.249</w:t>
            </w:r>
          </w:p>
        </w:tc>
        <w:tc>
          <w:tcPr>
            <w:tcW w:w="0" w:type="auto"/>
            <w:hideMark/>
          </w:tcPr>
          <w:p w14:paraId="5558C41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4967F94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0.015</w:t>
            </w:r>
          </w:p>
        </w:tc>
        <w:tc>
          <w:tcPr>
            <w:tcW w:w="0" w:type="auto"/>
            <w:hideMark/>
          </w:tcPr>
          <w:p w14:paraId="34D2FED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0.992</w:t>
            </w:r>
          </w:p>
        </w:tc>
      </w:tr>
      <w:tr w:rsidR="00B45C8F" w:rsidRPr="002419C7" w14:paraId="4EFE722D" w14:textId="77777777" w:rsidTr="00C044E3">
        <w:tc>
          <w:tcPr>
            <w:tcW w:w="0" w:type="auto"/>
            <w:hideMark/>
          </w:tcPr>
          <w:p w14:paraId="744A143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58F799D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2DD4B42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0.312</w:t>
            </w:r>
          </w:p>
        </w:tc>
        <w:tc>
          <w:tcPr>
            <w:tcW w:w="0" w:type="auto"/>
            <w:hideMark/>
          </w:tcPr>
          <w:p w14:paraId="5411069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0.194</w:t>
            </w:r>
          </w:p>
        </w:tc>
        <w:tc>
          <w:tcPr>
            <w:tcW w:w="0" w:type="auto"/>
            <w:hideMark/>
          </w:tcPr>
          <w:p w14:paraId="2C371D2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0.108</w:t>
            </w:r>
          </w:p>
        </w:tc>
        <w:tc>
          <w:tcPr>
            <w:tcW w:w="0" w:type="auto"/>
            <w:hideMark/>
          </w:tcPr>
          <w:p w14:paraId="59657D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-0.069</w:t>
            </w:r>
          </w:p>
        </w:tc>
        <w:tc>
          <w:tcPr>
            <w:tcW w:w="0" w:type="auto"/>
            <w:hideMark/>
          </w:tcPr>
          <w:p w14:paraId="258734B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0.693</w:t>
            </w:r>
          </w:p>
        </w:tc>
      </w:tr>
      <w:tr w:rsidR="00B45C8F" w:rsidRPr="002419C7" w14:paraId="781B6A1C" w14:textId="77777777" w:rsidTr="00C044E3">
        <w:tc>
          <w:tcPr>
            <w:tcW w:w="0" w:type="auto"/>
            <w:hideMark/>
          </w:tcPr>
          <w:p w14:paraId="126F017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4796FE67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06AA91A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58A2A48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0.225</w:t>
            </w:r>
          </w:p>
        </w:tc>
        <w:tc>
          <w:tcPr>
            <w:tcW w:w="0" w:type="auto"/>
            <w:hideMark/>
          </w:tcPr>
          <w:p w14:paraId="728DFE3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0.686</w:t>
            </w:r>
          </w:p>
        </w:tc>
        <w:tc>
          <w:tcPr>
            <w:tcW w:w="0" w:type="auto"/>
            <w:hideMark/>
          </w:tcPr>
          <w:p w14:paraId="4C5D9E6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-0.350</w:t>
            </w:r>
          </w:p>
        </w:tc>
        <w:tc>
          <w:tcPr>
            <w:tcW w:w="0" w:type="auto"/>
            <w:hideMark/>
          </w:tcPr>
          <w:p w14:paraId="3E91BD6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0.533</w:t>
            </w:r>
          </w:p>
        </w:tc>
      </w:tr>
      <w:tr w:rsidR="00B45C8F" w:rsidRPr="002419C7" w14:paraId="52B1896F" w14:textId="77777777" w:rsidTr="00C044E3">
        <w:tc>
          <w:tcPr>
            <w:tcW w:w="0" w:type="auto"/>
            <w:hideMark/>
          </w:tcPr>
          <w:p w14:paraId="4EC2AAA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1D18E97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5FC0265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-0.996</w:t>
            </w:r>
          </w:p>
        </w:tc>
        <w:tc>
          <w:tcPr>
            <w:tcW w:w="0" w:type="auto"/>
            <w:hideMark/>
          </w:tcPr>
          <w:p w14:paraId="698B71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0.257</w:t>
            </w:r>
          </w:p>
        </w:tc>
        <w:tc>
          <w:tcPr>
            <w:tcW w:w="0" w:type="auto"/>
            <w:hideMark/>
          </w:tcPr>
          <w:p w14:paraId="257B234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00064F6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-1.499</w:t>
            </w:r>
          </w:p>
        </w:tc>
        <w:tc>
          <w:tcPr>
            <w:tcW w:w="0" w:type="auto"/>
            <w:hideMark/>
          </w:tcPr>
          <w:p w14:paraId="0D21547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-0.492</w:t>
            </w:r>
          </w:p>
        </w:tc>
      </w:tr>
      <w:tr w:rsidR="00B45C8F" w:rsidRPr="002419C7" w14:paraId="0D745DB2" w14:textId="77777777" w:rsidTr="00C044E3">
        <w:tc>
          <w:tcPr>
            <w:tcW w:w="0" w:type="auto"/>
            <w:hideMark/>
          </w:tcPr>
          <w:p w14:paraId="7FF23DA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0B3457F6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721F2A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-0.545</w:t>
            </w:r>
          </w:p>
        </w:tc>
        <w:tc>
          <w:tcPr>
            <w:tcW w:w="0" w:type="auto"/>
            <w:hideMark/>
          </w:tcPr>
          <w:p w14:paraId="30B3D1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0.253</w:t>
            </w:r>
          </w:p>
        </w:tc>
        <w:tc>
          <w:tcPr>
            <w:tcW w:w="0" w:type="auto"/>
            <w:hideMark/>
          </w:tcPr>
          <w:p w14:paraId="7D6DD3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0.032</w:t>
            </w:r>
          </w:p>
        </w:tc>
        <w:tc>
          <w:tcPr>
            <w:tcW w:w="0" w:type="auto"/>
            <w:hideMark/>
          </w:tcPr>
          <w:p w14:paraId="7952935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-1.042</w:t>
            </w:r>
          </w:p>
        </w:tc>
        <w:tc>
          <w:tcPr>
            <w:tcW w:w="0" w:type="auto"/>
            <w:hideMark/>
          </w:tcPr>
          <w:p w14:paraId="6FEA601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-0.048</w:t>
            </w:r>
          </w:p>
        </w:tc>
      </w:tr>
      <w:tr w:rsidR="00B45C8F" w:rsidRPr="002419C7" w14:paraId="305D81FA" w14:textId="77777777" w:rsidTr="00C044E3">
        <w:tc>
          <w:tcPr>
            <w:tcW w:w="0" w:type="auto"/>
            <w:hideMark/>
          </w:tcPr>
          <w:p w14:paraId="443B305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2DBA0F56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55EB23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-0.824</w:t>
            </w:r>
          </w:p>
        </w:tc>
        <w:tc>
          <w:tcPr>
            <w:tcW w:w="0" w:type="auto"/>
            <w:hideMark/>
          </w:tcPr>
          <w:p w14:paraId="38C33CC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0.259</w:t>
            </w:r>
          </w:p>
        </w:tc>
        <w:tc>
          <w:tcPr>
            <w:tcW w:w="0" w:type="auto"/>
            <w:hideMark/>
          </w:tcPr>
          <w:p w14:paraId="34FF248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3B2892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-1.332</w:t>
            </w:r>
          </w:p>
        </w:tc>
        <w:tc>
          <w:tcPr>
            <w:tcW w:w="0" w:type="auto"/>
            <w:hideMark/>
          </w:tcPr>
          <w:p w14:paraId="1E835B9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-0.315</w:t>
            </w:r>
          </w:p>
        </w:tc>
      </w:tr>
      <w:tr w:rsidR="00B45C8F" w:rsidRPr="002419C7" w14:paraId="6493D7EF" w14:textId="77777777" w:rsidTr="00C044E3">
        <w:tc>
          <w:tcPr>
            <w:tcW w:w="0" w:type="auto"/>
            <w:hideMark/>
          </w:tcPr>
          <w:p w14:paraId="0E5030A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356778E5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5D95B73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0.567</w:t>
            </w:r>
          </w:p>
        </w:tc>
        <w:tc>
          <w:tcPr>
            <w:tcW w:w="0" w:type="auto"/>
            <w:hideMark/>
          </w:tcPr>
          <w:p w14:paraId="53A1B00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0.218</w:t>
            </w:r>
          </w:p>
        </w:tc>
        <w:tc>
          <w:tcPr>
            <w:tcW w:w="0" w:type="auto"/>
            <w:hideMark/>
          </w:tcPr>
          <w:p w14:paraId="7CEA3B6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0.009</w:t>
            </w:r>
          </w:p>
        </w:tc>
        <w:tc>
          <w:tcPr>
            <w:tcW w:w="0" w:type="auto"/>
            <w:hideMark/>
          </w:tcPr>
          <w:p w14:paraId="40F6CAB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0.140</w:t>
            </w:r>
          </w:p>
        </w:tc>
        <w:tc>
          <w:tcPr>
            <w:tcW w:w="0" w:type="auto"/>
            <w:hideMark/>
          </w:tcPr>
          <w:p w14:paraId="56CBD41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0.994</w:t>
            </w:r>
          </w:p>
        </w:tc>
      </w:tr>
      <w:tr w:rsidR="00B45C8F" w:rsidRPr="002419C7" w14:paraId="0A894AC4" w14:textId="77777777" w:rsidTr="00C044E3">
        <w:tc>
          <w:tcPr>
            <w:tcW w:w="0" w:type="auto"/>
            <w:hideMark/>
          </w:tcPr>
          <w:p w14:paraId="16CFCF6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3D548B9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6F7D072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0.109</w:t>
            </w:r>
          </w:p>
        </w:tc>
        <w:tc>
          <w:tcPr>
            <w:tcW w:w="0" w:type="auto"/>
            <w:hideMark/>
          </w:tcPr>
          <w:p w14:paraId="2A87A24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0.297</w:t>
            </w:r>
          </w:p>
        </w:tc>
        <w:tc>
          <w:tcPr>
            <w:tcW w:w="0" w:type="auto"/>
            <w:hideMark/>
          </w:tcPr>
          <w:p w14:paraId="3069729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0.714</w:t>
            </w:r>
          </w:p>
        </w:tc>
        <w:tc>
          <w:tcPr>
            <w:tcW w:w="0" w:type="auto"/>
            <w:hideMark/>
          </w:tcPr>
          <w:p w14:paraId="585E84F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-0.474</w:t>
            </w:r>
          </w:p>
        </w:tc>
        <w:tc>
          <w:tcPr>
            <w:tcW w:w="0" w:type="auto"/>
            <w:hideMark/>
          </w:tcPr>
          <w:p w14:paraId="3D1FDDB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0.692</w:t>
            </w:r>
          </w:p>
        </w:tc>
      </w:tr>
      <w:tr w:rsidR="00B45C8F" w:rsidRPr="002419C7" w14:paraId="4CF3BDFB" w14:textId="77777777" w:rsidTr="00C044E3">
        <w:tc>
          <w:tcPr>
            <w:tcW w:w="0" w:type="auto"/>
            <w:hideMark/>
          </w:tcPr>
          <w:p w14:paraId="5005E4C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0D27244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31A86EA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0.390</w:t>
            </w:r>
          </w:p>
        </w:tc>
        <w:tc>
          <w:tcPr>
            <w:tcW w:w="0" w:type="auto"/>
            <w:hideMark/>
          </w:tcPr>
          <w:p w14:paraId="25AA880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0.214</w:t>
            </w:r>
          </w:p>
        </w:tc>
        <w:tc>
          <w:tcPr>
            <w:tcW w:w="0" w:type="auto"/>
            <w:hideMark/>
          </w:tcPr>
          <w:p w14:paraId="1A30B88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0.068</w:t>
            </w:r>
          </w:p>
        </w:tc>
        <w:tc>
          <w:tcPr>
            <w:tcW w:w="0" w:type="auto"/>
            <w:hideMark/>
          </w:tcPr>
          <w:p w14:paraId="5A23D9E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-0.029</w:t>
            </w:r>
          </w:p>
        </w:tc>
        <w:tc>
          <w:tcPr>
            <w:tcW w:w="0" w:type="auto"/>
            <w:hideMark/>
          </w:tcPr>
          <w:p w14:paraId="2C6C2C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0.809</w:t>
            </w:r>
          </w:p>
        </w:tc>
      </w:tr>
      <w:tr w:rsidR="00B45C8F" w:rsidRPr="002419C7" w14:paraId="65AB02FA" w14:textId="77777777" w:rsidTr="00C044E3">
        <w:tc>
          <w:tcPr>
            <w:tcW w:w="0" w:type="auto"/>
            <w:hideMark/>
          </w:tcPr>
          <w:p w14:paraId="3DCC28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5C42C8D9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09201AE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-0.311</w:t>
            </w:r>
          </w:p>
        </w:tc>
        <w:tc>
          <w:tcPr>
            <w:tcW w:w="0" w:type="auto"/>
            <w:hideMark/>
          </w:tcPr>
          <w:p w14:paraId="2FB4E33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0.259</w:t>
            </w:r>
          </w:p>
        </w:tc>
        <w:tc>
          <w:tcPr>
            <w:tcW w:w="0" w:type="auto"/>
            <w:hideMark/>
          </w:tcPr>
          <w:p w14:paraId="497E746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0.229</w:t>
            </w:r>
          </w:p>
        </w:tc>
        <w:tc>
          <w:tcPr>
            <w:tcW w:w="0" w:type="auto"/>
            <w:hideMark/>
          </w:tcPr>
          <w:p w14:paraId="134453B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-0.819</w:t>
            </w:r>
          </w:p>
        </w:tc>
        <w:tc>
          <w:tcPr>
            <w:tcW w:w="0" w:type="auto"/>
            <w:hideMark/>
          </w:tcPr>
          <w:p w14:paraId="3F4C1AC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0.196</w:t>
            </w:r>
          </w:p>
        </w:tc>
      </w:tr>
      <w:tr w:rsidR="00B45C8F" w:rsidRPr="002419C7" w14:paraId="1E00B7A1" w14:textId="77777777" w:rsidTr="00C044E3">
        <w:tc>
          <w:tcPr>
            <w:tcW w:w="0" w:type="auto"/>
            <w:hideMark/>
          </w:tcPr>
          <w:p w14:paraId="6C9E18B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08282EC2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0896742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0.569</w:t>
            </w:r>
          </w:p>
        </w:tc>
        <w:tc>
          <w:tcPr>
            <w:tcW w:w="0" w:type="auto"/>
            <w:hideMark/>
          </w:tcPr>
          <w:p w14:paraId="0EF31EC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0.208</w:t>
            </w:r>
          </w:p>
        </w:tc>
        <w:tc>
          <w:tcPr>
            <w:tcW w:w="0" w:type="auto"/>
            <w:hideMark/>
          </w:tcPr>
          <w:p w14:paraId="1FEFFED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0.006</w:t>
            </w:r>
          </w:p>
        </w:tc>
        <w:tc>
          <w:tcPr>
            <w:tcW w:w="0" w:type="auto"/>
            <w:hideMark/>
          </w:tcPr>
          <w:p w14:paraId="550FB24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0.161</w:t>
            </w:r>
          </w:p>
        </w:tc>
        <w:tc>
          <w:tcPr>
            <w:tcW w:w="0" w:type="auto"/>
            <w:hideMark/>
          </w:tcPr>
          <w:p w14:paraId="56372E8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0.977</w:t>
            </w:r>
          </w:p>
        </w:tc>
      </w:tr>
      <w:tr w:rsidR="00B45C8F" w:rsidRPr="002419C7" w14:paraId="69085A83" w14:textId="77777777" w:rsidTr="00C044E3">
        <w:tc>
          <w:tcPr>
            <w:tcW w:w="0" w:type="auto"/>
            <w:hideMark/>
          </w:tcPr>
          <w:p w14:paraId="1C91530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0E2A646C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0B5B3DE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0.301</w:t>
            </w:r>
          </w:p>
        </w:tc>
        <w:tc>
          <w:tcPr>
            <w:tcW w:w="0" w:type="auto"/>
            <w:hideMark/>
          </w:tcPr>
          <w:p w14:paraId="4662A96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520895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0.201</w:t>
            </w:r>
          </w:p>
        </w:tc>
        <w:tc>
          <w:tcPr>
            <w:tcW w:w="0" w:type="auto"/>
            <w:hideMark/>
          </w:tcPr>
          <w:p w14:paraId="2E53909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-0.161</w:t>
            </w:r>
          </w:p>
        </w:tc>
        <w:tc>
          <w:tcPr>
            <w:tcW w:w="0" w:type="auto"/>
            <w:hideMark/>
          </w:tcPr>
          <w:p w14:paraId="56DFF6B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0.764</w:t>
            </w:r>
          </w:p>
        </w:tc>
      </w:tr>
      <w:tr w:rsidR="00B45C8F" w:rsidRPr="002419C7" w14:paraId="4FFC182C" w14:textId="77777777" w:rsidTr="00C044E3">
        <w:tc>
          <w:tcPr>
            <w:tcW w:w="0" w:type="auto"/>
            <w:hideMark/>
          </w:tcPr>
          <w:p w14:paraId="00854ED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152EACF5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SurfaceOcclusal</w:t>
            </w:r>
            <w:proofErr w:type="spellEnd"/>
          </w:p>
        </w:tc>
        <w:tc>
          <w:tcPr>
            <w:tcW w:w="0" w:type="auto"/>
            <w:hideMark/>
          </w:tcPr>
          <w:p w14:paraId="3AADE97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0.266</w:t>
            </w:r>
          </w:p>
        </w:tc>
        <w:tc>
          <w:tcPr>
            <w:tcW w:w="0" w:type="auto"/>
            <w:hideMark/>
          </w:tcPr>
          <w:p w14:paraId="3CE2D4A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0.209</w:t>
            </w:r>
          </w:p>
        </w:tc>
        <w:tc>
          <w:tcPr>
            <w:tcW w:w="0" w:type="auto"/>
            <w:hideMark/>
          </w:tcPr>
          <w:p w14:paraId="65061A2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0.204</w:t>
            </w:r>
          </w:p>
        </w:tc>
        <w:tc>
          <w:tcPr>
            <w:tcW w:w="0" w:type="auto"/>
            <w:hideMark/>
          </w:tcPr>
          <w:p w14:paraId="36276A6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-0.144</w:t>
            </w:r>
          </w:p>
        </w:tc>
        <w:tc>
          <w:tcPr>
            <w:tcW w:w="0" w:type="auto"/>
            <w:hideMark/>
          </w:tcPr>
          <w:p w14:paraId="21297F0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0.677</w:t>
            </w:r>
          </w:p>
        </w:tc>
      </w:tr>
      <w:tr w:rsidR="00B45C8F" w:rsidRPr="002419C7" w14:paraId="1B5C7490" w14:textId="77777777" w:rsidTr="00C044E3">
        <w:tc>
          <w:tcPr>
            <w:tcW w:w="0" w:type="auto"/>
            <w:hideMark/>
          </w:tcPr>
          <w:p w14:paraId="153832E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280525AD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6883374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-0.148</w:t>
            </w:r>
          </w:p>
        </w:tc>
        <w:tc>
          <w:tcPr>
            <w:tcW w:w="0" w:type="auto"/>
            <w:hideMark/>
          </w:tcPr>
          <w:p w14:paraId="0CEDCD4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0.164</w:t>
            </w:r>
          </w:p>
        </w:tc>
        <w:tc>
          <w:tcPr>
            <w:tcW w:w="0" w:type="auto"/>
            <w:hideMark/>
          </w:tcPr>
          <w:p w14:paraId="19E8249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0.365</w:t>
            </w:r>
          </w:p>
        </w:tc>
        <w:tc>
          <w:tcPr>
            <w:tcW w:w="0" w:type="auto"/>
            <w:hideMark/>
          </w:tcPr>
          <w:p w14:paraId="79D1410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-0.469</w:t>
            </w:r>
          </w:p>
        </w:tc>
        <w:tc>
          <w:tcPr>
            <w:tcW w:w="0" w:type="auto"/>
            <w:hideMark/>
          </w:tcPr>
          <w:p w14:paraId="6BB8608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0.172</w:t>
            </w:r>
          </w:p>
        </w:tc>
      </w:tr>
      <w:tr w:rsidR="00B45C8F" w:rsidRPr="002419C7" w14:paraId="2F7F7AB9" w14:textId="77777777" w:rsidTr="00C044E3">
        <w:tc>
          <w:tcPr>
            <w:tcW w:w="0" w:type="auto"/>
            <w:hideMark/>
          </w:tcPr>
          <w:p w14:paraId="44F0777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582461E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06CBD7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-0.046</w:t>
            </w:r>
          </w:p>
        </w:tc>
        <w:tc>
          <w:tcPr>
            <w:tcW w:w="0" w:type="auto"/>
            <w:hideMark/>
          </w:tcPr>
          <w:p w14:paraId="5514062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0.164</w:t>
            </w:r>
          </w:p>
        </w:tc>
        <w:tc>
          <w:tcPr>
            <w:tcW w:w="0" w:type="auto"/>
            <w:hideMark/>
          </w:tcPr>
          <w:p w14:paraId="7C3DD22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0.781</w:t>
            </w:r>
          </w:p>
        </w:tc>
        <w:tc>
          <w:tcPr>
            <w:tcW w:w="0" w:type="auto"/>
            <w:hideMark/>
          </w:tcPr>
          <w:p w14:paraId="6AB4DC6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-0.366</w:t>
            </w:r>
          </w:p>
        </w:tc>
        <w:tc>
          <w:tcPr>
            <w:tcW w:w="0" w:type="auto"/>
            <w:hideMark/>
          </w:tcPr>
          <w:p w14:paraId="3778C73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0.275</w:t>
            </w:r>
          </w:p>
        </w:tc>
      </w:tr>
      <w:tr w:rsidR="00B45C8F" w:rsidRPr="002419C7" w14:paraId="73EE4B5E" w14:textId="77777777" w:rsidTr="00C044E3">
        <w:tc>
          <w:tcPr>
            <w:tcW w:w="0" w:type="auto"/>
            <w:hideMark/>
          </w:tcPr>
          <w:p w14:paraId="4893DAB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6B3A20E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300C2A6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-0.084</w:t>
            </w:r>
          </w:p>
        </w:tc>
        <w:tc>
          <w:tcPr>
            <w:tcW w:w="0" w:type="auto"/>
            <w:hideMark/>
          </w:tcPr>
          <w:p w14:paraId="5DC2D8E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0.168</w:t>
            </w:r>
          </w:p>
        </w:tc>
        <w:tc>
          <w:tcPr>
            <w:tcW w:w="0" w:type="auto"/>
            <w:hideMark/>
          </w:tcPr>
          <w:p w14:paraId="1708E87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0.615</w:t>
            </w:r>
          </w:p>
        </w:tc>
        <w:tc>
          <w:tcPr>
            <w:tcW w:w="0" w:type="auto"/>
            <w:hideMark/>
          </w:tcPr>
          <w:p w14:paraId="4BCA29E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-0.414</w:t>
            </w:r>
          </w:p>
        </w:tc>
        <w:tc>
          <w:tcPr>
            <w:tcW w:w="0" w:type="auto"/>
            <w:hideMark/>
          </w:tcPr>
          <w:p w14:paraId="25B6E14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0.245</w:t>
            </w:r>
          </w:p>
        </w:tc>
      </w:tr>
      <w:tr w:rsidR="00B45C8F" w:rsidRPr="002419C7" w14:paraId="5F1444B6" w14:textId="77777777" w:rsidTr="00C044E3">
        <w:tc>
          <w:tcPr>
            <w:tcW w:w="0" w:type="auto"/>
            <w:hideMark/>
          </w:tcPr>
          <w:p w14:paraId="17CE53C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6170D23B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403E129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-0.340</w:t>
            </w:r>
          </w:p>
        </w:tc>
        <w:tc>
          <w:tcPr>
            <w:tcW w:w="0" w:type="auto"/>
            <w:hideMark/>
          </w:tcPr>
          <w:p w14:paraId="285B75E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0.193</w:t>
            </w:r>
          </w:p>
        </w:tc>
        <w:tc>
          <w:tcPr>
            <w:tcW w:w="0" w:type="auto"/>
            <w:hideMark/>
          </w:tcPr>
          <w:p w14:paraId="57C628D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0.079</w:t>
            </w:r>
          </w:p>
        </w:tc>
        <w:tc>
          <w:tcPr>
            <w:tcW w:w="0" w:type="auto"/>
            <w:hideMark/>
          </w:tcPr>
          <w:p w14:paraId="6819430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-0.719</w:t>
            </w:r>
          </w:p>
        </w:tc>
        <w:tc>
          <w:tcPr>
            <w:tcW w:w="0" w:type="auto"/>
            <w:hideMark/>
          </w:tcPr>
          <w:p w14:paraId="2C2D409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0.039</w:t>
            </w:r>
          </w:p>
        </w:tc>
      </w:tr>
      <w:tr w:rsidR="00B45C8F" w:rsidRPr="002419C7" w14:paraId="2148D61F" w14:textId="77777777" w:rsidTr="00C044E3">
        <w:tc>
          <w:tcPr>
            <w:tcW w:w="0" w:type="auto"/>
            <w:hideMark/>
          </w:tcPr>
          <w:p w14:paraId="279CE21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489B773C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0F3A069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-0.476</w:t>
            </w:r>
          </w:p>
        </w:tc>
        <w:tc>
          <w:tcPr>
            <w:tcW w:w="0" w:type="auto"/>
            <w:hideMark/>
          </w:tcPr>
          <w:p w14:paraId="401AFDB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0.193</w:t>
            </w:r>
          </w:p>
        </w:tc>
        <w:tc>
          <w:tcPr>
            <w:tcW w:w="0" w:type="auto"/>
            <w:hideMark/>
          </w:tcPr>
          <w:p w14:paraId="6683ED7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0.014</w:t>
            </w:r>
          </w:p>
        </w:tc>
        <w:tc>
          <w:tcPr>
            <w:tcW w:w="0" w:type="auto"/>
            <w:hideMark/>
          </w:tcPr>
          <w:p w14:paraId="6E39802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-0.854</w:t>
            </w:r>
          </w:p>
        </w:tc>
        <w:tc>
          <w:tcPr>
            <w:tcW w:w="0" w:type="auto"/>
            <w:hideMark/>
          </w:tcPr>
          <w:p w14:paraId="2EF5A8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-0.097</w:t>
            </w:r>
          </w:p>
        </w:tc>
      </w:tr>
      <w:tr w:rsidR="00B45C8F" w:rsidRPr="002419C7" w14:paraId="3D965C9B" w14:textId="77777777" w:rsidTr="00C044E3">
        <w:tc>
          <w:tcPr>
            <w:tcW w:w="0" w:type="auto"/>
            <w:hideMark/>
          </w:tcPr>
          <w:p w14:paraId="024B310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19A514F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6D211FE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0.190</w:t>
            </w:r>
          </w:p>
        </w:tc>
        <w:tc>
          <w:tcPr>
            <w:tcW w:w="0" w:type="auto"/>
            <w:hideMark/>
          </w:tcPr>
          <w:p w14:paraId="2AD1637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0.195</w:t>
            </w:r>
          </w:p>
        </w:tc>
        <w:tc>
          <w:tcPr>
            <w:tcW w:w="0" w:type="auto"/>
            <w:hideMark/>
          </w:tcPr>
          <w:p w14:paraId="3DE1ACF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0.330</w:t>
            </w:r>
          </w:p>
        </w:tc>
        <w:tc>
          <w:tcPr>
            <w:tcW w:w="0" w:type="auto"/>
            <w:hideMark/>
          </w:tcPr>
          <w:p w14:paraId="15B5465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-0.192</w:t>
            </w:r>
          </w:p>
        </w:tc>
        <w:tc>
          <w:tcPr>
            <w:tcW w:w="0" w:type="auto"/>
            <w:hideMark/>
          </w:tcPr>
          <w:p w14:paraId="665748F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0.573</w:t>
            </w:r>
          </w:p>
        </w:tc>
      </w:tr>
      <w:tr w:rsidR="00B45C8F" w:rsidRPr="002419C7" w14:paraId="0874AD2F" w14:textId="77777777" w:rsidTr="00C044E3">
        <w:tc>
          <w:tcPr>
            <w:tcW w:w="0" w:type="auto"/>
            <w:hideMark/>
          </w:tcPr>
          <w:p w14:paraId="4C6B875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5433F70F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6899EE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1.404</w:t>
            </w:r>
          </w:p>
        </w:tc>
        <w:tc>
          <w:tcPr>
            <w:tcW w:w="0" w:type="auto"/>
            <w:hideMark/>
          </w:tcPr>
          <w:p w14:paraId="74547FC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68B7FB2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752A97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0.941</w:t>
            </w:r>
          </w:p>
        </w:tc>
        <w:tc>
          <w:tcPr>
            <w:tcW w:w="0" w:type="auto"/>
            <w:hideMark/>
          </w:tcPr>
          <w:p w14:paraId="7DFA5AA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1.866</w:t>
            </w:r>
          </w:p>
        </w:tc>
      </w:tr>
      <w:tr w:rsidR="00B45C8F" w:rsidRPr="002419C7" w14:paraId="0BD4BB18" w14:textId="77777777" w:rsidTr="00C044E3">
        <w:tc>
          <w:tcPr>
            <w:tcW w:w="0" w:type="auto"/>
            <w:hideMark/>
          </w:tcPr>
          <w:p w14:paraId="7F24A8E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3C71AFE4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70759A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-0.033</w:t>
            </w:r>
          </w:p>
        </w:tc>
        <w:tc>
          <w:tcPr>
            <w:tcW w:w="0" w:type="auto"/>
            <w:hideMark/>
          </w:tcPr>
          <w:p w14:paraId="6AAFC82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749DC55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0.850</w:t>
            </w:r>
          </w:p>
        </w:tc>
        <w:tc>
          <w:tcPr>
            <w:tcW w:w="0" w:type="auto"/>
            <w:hideMark/>
          </w:tcPr>
          <w:p w14:paraId="63A8D0F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-0.380</w:t>
            </w:r>
          </w:p>
        </w:tc>
        <w:tc>
          <w:tcPr>
            <w:tcW w:w="0" w:type="auto"/>
            <w:hideMark/>
          </w:tcPr>
          <w:p w14:paraId="5E660B8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0.313</w:t>
            </w:r>
          </w:p>
        </w:tc>
      </w:tr>
      <w:tr w:rsidR="00B45C8F" w:rsidRPr="002419C7" w14:paraId="17A7A906" w14:textId="77777777" w:rsidTr="00C044E3">
        <w:tc>
          <w:tcPr>
            <w:tcW w:w="0" w:type="auto"/>
            <w:hideMark/>
          </w:tcPr>
          <w:p w14:paraId="7B1A500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3B7CDAE2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3FE5EEB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73048BF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0.198</w:t>
            </w:r>
          </w:p>
        </w:tc>
        <w:tc>
          <w:tcPr>
            <w:tcW w:w="0" w:type="auto"/>
            <w:hideMark/>
          </w:tcPr>
          <w:p w14:paraId="1079A11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0.996</w:t>
            </w:r>
          </w:p>
        </w:tc>
        <w:tc>
          <w:tcPr>
            <w:tcW w:w="0" w:type="auto"/>
            <w:hideMark/>
          </w:tcPr>
          <w:p w14:paraId="2526225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-0.387</w:t>
            </w:r>
          </w:p>
        </w:tc>
        <w:tc>
          <w:tcPr>
            <w:tcW w:w="0" w:type="auto"/>
            <w:hideMark/>
          </w:tcPr>
          <w:p w14:paraId="4300FAF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0.389</w:t>
            </w:r>
          </w:p>
        </w:tc>
      </w:tr>
      <w:tr w:rsidR="00B45C8F" w:rsidRPr="002419C7" w14:paraId="6882901D" w14:textId="77777777" w:rsidTr="00C044E3">
        <w:tc>
          <w:tcPr>
            <w:tcW w:w="0" w:type="auto"/>
            <w:hideMark/>
          </w:tcPr>
          <w:p w14:paraId="160C0AD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6709CF9F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7E6EF2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-0.097</w:t>
            </w:r>
          </w:p>
        </w:tc>
        <w:tc>
          <w:tcPr>
            <w:tcW w:w="0" w:type="auto"/>
            <w:hideMark/>
          </w:tcPr>
          <w:p w14:paraId="016B85F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0.172</w:t>
            </w:r>
          </w:p>
        </w:tc>
        <w:tc>
          <w:tcPr>
            <w:tcW w:w="0" w:type="auto"/>
            <w:hideMark/>
          </w:tcPr>
          <w:p w14:paraId="14FDEF1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0.571</w:t>
            </w:r>
          </w:p>
        </w:tc>
        <w:tc>
          <w:tcPr>
            <w:tcW w:w="0" w:type="auto"/>
            <w:hideMark/>
          </w:tcPr>
          <w:p w14:paraId="6CC9902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-0.434</w:t>
            </w:r>
          </w:p>
        </w:tc>
        <w:tc>
          <w:tcPr>
            <w:tcW w:w="0" w:type="auto"/>
            <w:hideMark/>
          </w:tcPr>
          <w:p w14:paraId="0BAC35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0.240</w:t>
            </w:r>
          </w:p>
        </w:tc>
      </w:tr>
      <w:tr w:rsidR="00B45C8F" w:rsidRPr="002419C7" w14:paraId="762C8A32" w14:textId="77777777" w:rsidTr="00C044E3">
        <w:tc>
          <w:tcPr>
            <w:tcW w:w="0" w:type="auto"/>
            <w:hideMark/>
          </w:tcPr>
          <w:p w14:paraId="73DFA28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656A971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45323D6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-0.264</w:t>
            </w:r>
          </w:p>
        </w:tc>
        <w:tc>
          <w:tcPr>
            <w:tcW w:w="0" w:type="auto"/>
            <w:hideMark/>
          </w:tcPr>
          <w:p w14:paraId="336B0E5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0.212</w:t>
            </w:r>
          </w:p>
        </w:tc>
        <w:tc>
          <w:tcPr>
            <w:tcW w:w="0" w:type="auto"/>
            <w:hideMark/>
          </w:tcPr>
          <w:p w14:paraId="2D11B24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0.212</w:t>
            </w:r>
          </w:p>
        </w:tc>
        <w:tc>
          <w:tcPr>
            <w:tcW w:w="0" w:type="auto"/>
            <w:hideMark/>
          </w:tcPr>
          <w:p w14:paraId="1AF096F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-0.679</w:t>
            </w:r>
          </w:p>
        </w:tc>
        <w:tc>
          <w:tcPr>
            <w:tcW w:w="0" w:type="auto"/>
            <w:hideMark/>
          </w:tcPr>
          <w:p w14:paraId="1ADB9D4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0.150</w:t>
            </w:r>
          </w:p>
        </w:tc>
      </w:tr>
      <w:tr w:rsidR="00B45C8F" w:rsidRPr="002419C7" w14:paraId="4FAC875C" w14:textId="77777777" w:rsidTr="00C044E3">
        <w:tc>
          <w:tcPr>
            <w:tcW w:w="0" w:type="auto"/>
            <w:hideMark/>
          </w:tcPr>
          <w:p w14:paraId="25BE9A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1C2F528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JawMaxillar</w:t>
            </w:r>
            <w:proofErr w:type="spellEnd"/>
          </w:p>
        </w:tc>
        <w:tc>
          <w:tcPr>
            <w:tcW w:w="0" w:type="auto"/>
            <w:hideMark/>
          </w:tcPr>
          <w:p w14:paraId="5E7CD18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-0.107</w:t>
            </w:r>
          </w:p>
        </w:tc>
        <w:tc>
          <w:tcPr>
            <w:tcW w:w="0" w:type="auto"/>
            <w:hideMark/>
          </w:tcPr>
          <w:p w14:paraId="757E86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1202616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0.544</w:t>
            </w:r>
          </w:p>
        </w:tc>
        <w:tc>
          <w:tcPr>
            <w:tcW w:w="0" w:type="auto"/>
            <w:hideMark/>
          </w:tcPr>
          <w:p w14:paraId="005EDD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-0.453</w:t>
            </w:r>
          </w:p>
        </w:tc>
        <w:tc>
          <w:tcPr>
            <w:tcW w:w="0" w:type="auto"/>
            <w:hideMark/>
          </w:tcPr>
          <w:p w14:paraId="5259876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0.239</w:t>
            </w:r>
          </w:p>
        </w:tc>
      </w:tr>
      <w:tr w:rsidR="00B45C8F" w:rsidRPr="002419C7" w14:paraId="6CB35549" w14:textId="77777777" w:rsidTr="00C044E3">
        <w:tc>
          <w:tcPr>
            <w:tcW w:w="0" w:type="auto"/>
            <w:hideMark/>
          </w:tcPr>
          <w:p w14:paraId="28D1AFD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0F536F4D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0EE1863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0.177</w:t>
            </w:r>
          </w:p>
        </w:tc>
        <w:tc>
          <w:tcPr>
            <w:tcW w:w="0" w:type="auto"/>
            <w:hideMark/>
          </w:tcPr>
          <w:p w14:paraId="7CE58F2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0.139</w:t>
            </w:r>
          </w:p>
        </w:tc>
        <w:tc>
          <w:tcPr>
            <w:tcW w:w="0" w:type="auto"/>
            <w:hideMark/>
          </w:tcPr>
          <w:p w14:paraId="0DB2332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0.203</w:t>
            </w:r>
          </w:p>
        </w:tc>
        <w:tc>
          <w:tcPr>
            <w:tcW w:w="0" w:type="auto"/>
            <w:hideMark/>
          </w:tcPr>
          <w:p w14:paraId="0860FA1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-0.095</w:t>
            </w:r>
          </w:p>
        </w:tc>
        <w:tc>
          <w:tcPr>
            <w:tcW w:w="0" w:type="auto"/>
            <w:hideMark/>
          </w:tcPr>
          <w:p w14:paraId="0B66400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0.448</w:t>
            </w:r>
          </w:p>
        </w:tc>
      </w:tr>
      <w:tr w:rsidR="00B45C8F" w:rsidRPr="002419C7" w14:paraId="3C548580" w14:textId="77777777" w:rsidTr="00C044E3">
        <w:tc>
          <w:tcPr>
            <w:tcW w:w="0" w:type="auto"/>
            <w:hideMark/>
          </w:tcPr>
          <w:p w14:paraId="36DBBE5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2720F96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370BAA7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-0.031</w:t>
            </w:r>
          </w:p>
        </w:tc>
        <w:tc>
          <w:tcPr>
            <w:tcW w:w="0" w:type="auto"/>
            <w:hideMark/>
          </w:tcPr>
          <w:p w14:paraId="5596B7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0.130</w:t>
            </w:r>
          </w:p>
        </w:tc>
        <w:tc>
          <w:tcPr>
            <w:tcW w:w="0" w:type="auto"/>
            <w:hideMark/>
          </w:tcPr>
          <w:p w14:paraId="1212112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0.813</w:t>
            </w:r>
          </w:p>
        </w:tc>
        <w:tc>
          <w:tcPr>
            <w:tcW w:w="0" w:type="auto"/>
            <w:hideMark/>
          </w:tcPr>
          <w:p w14:paraId="5A29488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-0.285</w:t>
            </w:r>
          </w:p>
        </w:tc>
        <w:tc>
          <w:tcPr>
            <w:tcW w:w="0" w:type="auto"/>
            <w:hideMark/>
          </w:tcPr>
          <w:p w14:paraId="7CCF6B4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0.223</w:t>
            </w:r>
          </w:p>
        </w:tc>
      </w:tr>
      <w:tr w:rsidR="00B45C8F" w:rsidRPr="002419C7" w14:paraId="5FBEDE3A" w14:textId="77777777" w:rsidTr="00C044E3">
        <w:tc>
          <w:tcPr>
            <w:tcW w:w="0" w:type="auto"/>
            <w:hideMark/>
          </w:tcPr>
          <w:p w14:paraId="119244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334F94C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0F0A480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-0.009</w:t>
            </w:r>
          </w:p>
        </w:tc>
        <w:tc>
          <w:tcPr>
            <w:tcW w:w="0" w:type="auto"/>
            <w:hideMark/>
          </w:tcPr>
          <w:p w14:paraId="1879991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0.143</w:t>
            </w:r>
          </w:p>
        </w:tc>
        <w:tc>
          <w:tcPr>
            <w:tcW w:w="0" w:type="auto"/>
            <w:hideMark/>
          </w:tcPr>
          <w:p w14:paraId="0BF401A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0.951</w:t>
            </w:r>
          </w:p>
        </w:tc>
        <w:tc>
          <w:tcPr>
            <w:tcW w:w="0" w:type="auto"/>
            <w:hideMark/>
          </w:tcPr>
          <w:p w14:paraId="2AF0DAE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-0.289</w:t>
            </w:r>
          </w:p>
        </w:tc>
        <w:tc>
          <w:tcPr>
            <w:tcW w:w="0" w:type="auto"/>
            <w:hideMark/>
          </w:tcPr>
          <w:p w14:paraId="750BC62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0.271</w:t>
            </w:r>
          </w:p>
        </w:tc>
      </w:tr>
      <w:tr w:rsidR="00B45C8F" w:rsidRPr="002419C7" w14:paraId="4547BEE8" w14:textId="77777777" w:rsidTr="00C044E3">
        <w:tc>
          <w:tcPr>
            <w:tcW w:w="0" w:type="auto"/>
            <w:hideMark/>
          </w:tcPr>
          <w:p w14:paraId="3860394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5E831DD5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671C4C9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0.020</w:t>
            </w:r>
          </w:p>
        </w:tc>
        <w:tc>
          <w:tcPr>
            <w:tcW w:w="0" w:type="auto"/>
            <w:hideMark/>
          </w:tcPr>
          <w:p w14:paraId="43B24ED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0.162</w:t>
            </w:r>
          </w:p>
        </w:tc>
        <w:tc>
          <w:tcPr>
            <w:tcW w:w="0" w:type="auto"/>
            <w:hideMark/>
          </w:tcPr>
          <w:p w14:paraId="2A88354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0.901</w:t>
            </w:r>
          </w:p>
        </w:tc>
        <w:tc>
          <w:tcPr>
            <w:tcW w:w="0" w:type="auto"/>
            <w:hideMark/>
          </w:tcPr>
          <w:p w14:paraId="466F9E3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-0.297</w:t>
            </w:r>
          </w:p>
        </w:tc>
        <w:tc>
          <w:tcPr>
            <w:tcW w:w="0" w:type="auto"/>
            <w:hideMark/>
          </w:tcPr>
          <w:p w14:paraId="4316304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0.338</w:t>
            </w:r>
          </w:p>
        </w:tc>
      </w:tr>
      <w:tr w:rsidR="00B45C8F" w:rsidRPr="002419C7" w14:paraId="71CC8E87" w14:textId="77777777" w:rsidTr="00C044E3">
        <w:tc>
          <w:tcPr>
            <w:tcW w:w="0" w:type="auto"/>
            <w:hideMark/>
          </w:tcPr>
          <w:p w14:paraId="6C73A85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2C0D03B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0A53763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0.335</w:t>
            </w:r>
          </w:p>
        </w:tc>
        <w:tc>
          <w:tcPr>
            <w:tcW w:w="0" w:type="auto"/>
            <w:hideMark/>
          </w:tcPr>
          <w:p w14:paraId="3EEBF34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0.186</w:t>
            </w:r>
          </w:p>
        </w:tc>
        <w:tc>
          <w:tcPr>
            <w:tcW w:w="0" w:type="auto"/>
            <w:hideMark/>
          </w:tcPr>
          <w:p w14:paraId="7CE1B57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0.072</w:t>
            </w:r>
          </w:p>
        </w:tc>
        <w:tc>
          <w:tcPr>
            <w:tcW w:w="0" w:type="auto"/>
            <w:hideMark/>
          </w:tcPr>
          <w:p w14:paraId="79FAECD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-0.030</w:t>
            </w:r>
          </w:p>
        </w:tc>
        <w:tc>
          <w:tcPr>
            <w:tcW w:w="0" w:type="auto"/>
            <w:hideMark/>
          </w:tcPr>
          <w:p w14:paraId="2A5DF6A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0.699</w:t>
            </w:r>
          </w:p>
        </w:tc>
      </w:tr>
      <w:tr w:rsidR="00B45C8F" w:rsidRPr="002419C7" w14:paraId="58B8AEAA" w14:textId="77777777" w:rsidTr="00C044E3">
        <w:tc>
          <w:tcPr>
            <w:tcW w:w="0" w:type="auto"/>
            <w:hideMark/>
          </w:tcPr>
          <w:p w14:paraId="4F84C8C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34175E53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7F8A5C6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-0.426</w:t>
            </w:r>
          </w:p>
        </w:tc>
        <w:tc>
          <w:tcPr>
            <w:tcW w:w="0" w:type="auto"/>
            <w:hideMark/>
          </w:tcPr>
          <w:p w14:paraId="7A08F6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0.271</w:t>
            </w:r>
          </w:p>
        </w:tc>
        <w:tc>
          <w:tcPr>
            <w:tcW w:w="0" w:type="auto"/>
            <w:hideMark/>
          </w:tcPr>
          <w:p w14:paraId="44ED0BE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0.116</w:t>
            </w:r>
          </w:p>
        </w:tc>
        <w:tc>
          <w:tcPr>
            <w:tcW w:w="0" w:type="auto"/>
            <w:hideMark/>
          </w:tcPr>
          <w:p w14:paraId="54EEF6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-0.958</w:t>
            </w:r>
          </w:p>
        </w:tc>
        <w:tc>
          <w:tcPr>
            <w:tcW w:w="0" w:type="auto"/>
            <w:hideMark/>
          </w:tcPr>
          <w:p w14:paraId="6E76A58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0.105</w:t>
            </w:r>
          </w:p>
        </w:tc>
      </w:tr>
      <w:tr w:rsidR="00B45C8F" w:rsidRPr="002419C7" w14:paraId="4F881F61" w14:textId="77777777" w:rsidTr="00C044E3">
        <w:tc>
          <w:tcPr>
            <w:tcW w:w="0" w:type="auto"/>
            <w:hideMark/>
          </w:tcPr>
          <w:p w14:paraId="4011976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7DE96C74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7EF2A6E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-0.464</w:t>
            </w:r>
          </w:p>
        </w:tc>
        <w:tc>
          <w:tcPr>
            <w:tcW w:w="0" w:type="auto"/>
            <w:hideMark/>
          </w:tcPr>
          <w:p w14:paraId="3DF918F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0.230</w:t>
            </w:r>
          </w:p>
        </w:tc>
        <w:tc>
          <w:tcPr>
            <w:tcW w:w="0" w:type="auto"/>
            <w:hideMark/>
          </w:tcPr>
          <w:p w14:paraId="183FDF7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0.043</w:t>
            </w:r>
          </w:p>
        </w:tc>
        <w:tc>
          <w:tcPr>
            <w:tcW w:w="0" w:type="auto"/>
            <w:hideMark/>
          </w:tcPr>
          <w:p w14:paraId="656C143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-0.914</w:t>
            </w:r>
          </w:p>
        </w:tc>
        <w:tc>
          <w:tcPr>
            <w:tcW w:w="0" w:type="auto"/>
            <w:hideMark/>
          </w:tcPr>
          <w:p w14:paraId="7E4F9E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-0.014</w:t>
            </w:r>
          </w:p>
        </w:tc>
      </w:tr>
      <w:tr w:rsidR="00B45C8F" w:rsidRPr="002419C7" w14:paraId="2E713420" w14:textId="77777777" w:rsidTr="00C044E3">
        <w:tc>
          <w:tcPr>
            <w:tcW w:w="0" w:type="auto"/>
            <w:hideMark/>
          </w:tcPr>
          <w:p w14:paraId="3428AAE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lastRenderedPageBreak/>
              <w:t>8</w:t>
            </w:r>
          </w:p>
        </w:tc>
        <w:tc>
          <w:tcPr>
            <w:tcW w:w="0" w:type="auto"/>
            <w:hideMark/>
          </w:tcPr>
          <w:p w14:paraId="173016AA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2AE22F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0.024</w:t>
            </w:r>
          </w:p>
        </w:tc>
        <w:tc>
          <w:tcPr>
            <w:tcW w:w="0" w:type="auto"/>
            <w:hideMark/>
          </w:tcPr>
          <w:p w14:paraId="424826F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0.148</w:t>
            </w:r>
          </w:p>
        </w:tc>
        <w:tc>
          <w:tcPr>
            <w:tcW w:w="0" w:type="auto"/>
            <w:hideMark/>
          </w:tcPr>
          <w:p w14:paraId="650BC8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0.872</w:t>
            </w:r>
          </w:p>
        </w:tc>
        <w:tc>
          <w:tcPr>
            <w:tcW w:w="0" w:type="auto"/>
            <w:hideMark/>
          </w:tcPr>
          <w:p w14:paraId="101D1F8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-0.265</w:t>
            </w:r>
          </w:p>
        </w:tc>
        <w:tc>
          <w:tcPr>
            <w:tcW w:w="0" w:type="auto"/>
            <w:hideMark/>
          </w:tcPr>
          <w:p w14:paraId="484F8A1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0.313</w:t>
            </w:r>
          </w:p>
        </w:tc>
      </w:tr>
      <w:tr w:rsidR="00B45C8F" w:rsidRPr="002419C7" w14:paraId="7481948D" w14:textId="77777777" w:rsidTr="00C044E3">
        <w:tc>
          <w:tcPr>
            <w:tcW w:w="0" w:type="auto"/>
            <w:hideMark/>
          </w:tcPr>
          <w:p w14:paraId="47E98A1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65626AD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0BAAA57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0.088</w:t>
            </w:r>
          </w:p>
        </w:tc>
        <w:tc>
          <w:tcPr>
            <w:tcW w:w="0" w:type="auto"/>
            <w:hideMark/>
          </w:tcPr>
          <w:p w14:paraId="2C99648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0.168</w:t>
            </w:r>
          </w:p>
        </w:tc>
        <w:tc>
          <w:tcPr>
            <w:tcW w:w="0" w:type="auto"/>
            <w:hideMark/>
          </w:tcPr>
          <w:p w14:paraId="13B324C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0.600</w:t>
            </w:r>
          </w:p>
        </w:tc>
        <w:tc>
          <w:tcPr>
            <w:tcW w:w="0" w:type="auto"/>
            <w:hideMark/>
          </w:tcPr>
          <w:p w14:paraId="5A97B3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-0.241</w:t>
            </w:r>
          </w:p>
        </w:tc>
        <w:tc>
          <w:tcPr>
            <w:tcW w:w="0" w:type="auto"/>
            <w:hideMark/>
          </w:tcPr>
          <w:p w14:paraId="08CB261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0.418</w:t>
            </w:r>
          </w:p>
        </w:tc>
      </w:tr>
      <w:tr w:rsidR="00B45C8F" w:rsidRPr="002419C7" w14:paraId="1FF5C3F9" w14:textId="77777777" w:rsidTr="00C044E3">
        <w:tc>
          <w:tcPr>
            <w:tcW w:w="0" w:type="auto"/>
            <w:hideMark/>
          </w:tcPr>
          <w:p w14:paraId="2A2CCEA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14007FAA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722E499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0.236</w:t>
            </w:r>
          </w:p>
        </w:tc>
        <w:tc>
          <w:tcPr>
            <w:tcW w:w="0" w:type="auto"/>
            <w:hideMark/>
          </w:tcPr>
          <w:p w14:paraId="74C90AF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0.151</w:t>
            </w:r>
          </w:p>
        </w:tc>
        <w:tc>
          <w:tcPr>
            <w:tcW w:w="0" w:type="auto"/>
            <w:hideMark/>
          </w:tcPr>
          <w:p w14:paraId="5FB707C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0.118</w:t>
            </w:r>
          </w:p>
        </w:tc>
        <w:tc>
          <w:tcPr>
            <w:tcW w:w="0" w:type="auto"/>
            <w:hideMark/>
          </w:tcPr>
          <w:p w14:paraId="0BB2AAA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-0.060</w:t>
            </w:r>
          </w:p>
        </w:tc>
        <w:tc>
          <w:tcPr>
            <w:tcW w:w="0" w:type="auto"/>
            <w:hideMark/>
          </w:tcPr>
          <w:p w14:paraId="604A5D9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0.533</w:t>
            </w:r>
          </w:p>
        </w:tc>
      </w:tr>
      <w:tr w:rsidR="00B45C8F" w:rsidRPr="002419C7" w14:paraId="7C8E2D1F" w14:textId="77777777" w:rsidTr="00C044E3">
        <w:tc>
          <w:tcPr>
            <w:tcW w:w="0" w:type="auto"/>
            <w:hideMark/>
          </w:tcPr>
          <w:p w14:paraId="326BF7E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73134272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44E8F93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-0.116</w:t>
            </w:r>
          </w:p>
        </w:tc>
        <w:tc>
          <w:tcPr>
            <w:tcW w:w="0" w:type="auto"/>
            <w:hideMark/>
          </w:tcPr>
          <w:p w14:paraId="38AD78B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0.184</w:t>
            </w:r>
          </w:p>
        </w:tc>
        <w:tc>
          <w:tcPr>
            <w:tcW w:w="0" w:type="auto"/>
            <w:hideMark/>
          </w:tcPr>
          <w:p w14:paraId="71FDC89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0.529</w:t>
            </w:r>
          </w:p>
        </w:tc>
        <w:tc>
          <w:tcPr>
            <w:tcW w:w="0" w:type="auto"/>
            <w:hideMark/>
          </w:tcPr>
          <w:p w14:paraId="30064D0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-0.477</w:t>
            </w:r>
          </w:p>
        </w:tc>
        <w:tc>
          <w:tcPr>
            <w:tcW w:w="0" w:type="auto"/>
            <w:hideMark/>
          </w:tcPr>
          <w:p w14:paraId="7CC7156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0.245</w:t>
            </w:r>
          </w:p>
        </w:tc>
      </w:tr>
      <w:tr w:rsidR="00B45C8F" w:rsidRPr="002419C7" w14:paraId="6E66C1D6" w14:textId="77777777" w:rsidTr="00C044E3">
        <w:tc>
          <w:tcPr>
            <w:tcW w:w="0" w:type="auto"/>
            <w:hideMark/>
          </w:tcPr>
          <w:p w14:paraId="7565EA6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61DD8FA3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SideAnterior</w:t>
            </w:r>
            <w:proofErr w:type="spellEnd"/>
          </w:p>
        </w:tc>
        <w:tc>
          <w:tcPr>
            <w:tcW w:w="0" w:type="auto"/>
            <w:hideMark/>
          </w:tcPr>
          <w:p w14:paraId="0BDC388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0.170</w:t>
            </w:r>
          </w:p>
        </w:tc>
        <w:tc>
          <w:tcPr>
            <w:tcW w:w="0" w:type="auto"/>
            <w:hideMark/>
          </w:tcPr>
          <w:p w14:paraId="1A727F5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0.148</w:t>
            </w:r>
          </w:p>
        </w:tc>
        <w:tc>
          <w:tcPr>
            <w:tcW w:w="0" w:type="auto"/>
            <w:hideMark/>
          </w:tcPr>
          <w:p w14:paraId="358C320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0.248</w:t>
            </w:r>
          </w:p>
        </w:tc>
        <w:tc>
          <w:tcPr>
            <w:tcW w:w="0" w:type="auto"/>
            <w:hideMark/>
          </w:tcPr>
          <w:p w14:paraId="5E6909D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-0.119</w:t>
            </w:r>
          </w:p>
        </w:tc>
        <w:tc>
          <w:tcPr>
            <w:tcW w:w="0" w:type="auto"/>
            <w:hideMark/>
          </w:tcPr>
          <w:p w14:paraId="7EAA82B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0.460</w:t>
            </w:r>
          </w:p>
        </w:tc>
      </w:tr>
      <w:tr w:rsidR="00B45C8F" w:rsidRPr="002419C7" w14:paraId="4161D363" w14:textId="77777777" w:rsidTr="00C044E3">
        <w:tc>
          <w:tcPr>
            <w:tcW w:w="0" w:type="auto"/>
            <w:hideMark/>
          </w:tcPr>
          <w:p w14:paraId="772710A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30B77FE9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0AB2D70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-0.009</w:t>
            </w:r>
          </w:p>
        </w:tc>
        <w:tc>
          <w:tcPr>
            <w:tcW w:w="0" w:type="auto"/>
            <w:hideMark/>
          </w:tcPr>
          <w:p w14:paraId="09EEEE2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0.112</w:t>
            </w:r>
          </w:p>
        </w:tc>
        <w:tc>
          <w:tcPr>
            <w:tcW w:w="0" w:type="auto"/>
            <w:hideMark/>
          </w:tcPr>
          <w:p w14:paraId="2E33D94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0.934</w:t>
            </w:r>
          </w:p>
        </w:tc>
        <w:tc>
          <w:tcPr>
            <w:tcW w:w="0" w:type="auto"/>
            <w:hideMark/>
          </w:tcPr>
          <w:p w14:paraId="1623B46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-0.229</w:t>
            </w:r>
          </w:p>
        </w:tc>
        <w:tc>
          <w:tcPr>
            <w:tcW w:w="0" w:type="auto"/>
            <w:hideMark/>
          </w:tcPr>
          <w:p w14:paraId="72CD19C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0.210</w:t>
            </w:r>
          </w:p>
        </w:tc>
      </w:tr>
      <w:tr w:rsidR="00B45C8F" w:rsidRPr="002419C7" w14:paraId="4512246E" w14:textId="77777777" w:rsidTr="00C044E3">
        <w:tc>
          <w:tcPr>
            <w:tcW w:w="0" w:type="auto"/>
            <w:hideMark/>
          </w:tcPr>
          <w:p w14:paraId="60F7418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0899933D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06B251A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-0.204</w:t>
            </w:r>
          </w:p>
        </w:tc>
        <w:tc>
          <w:tcPr>
            <w:tcW w:w="0" w:type="auto"/>
            <w:hideMark/>
          </w:tcPr>
          <w:p w14:paraId="01F3E40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0.120</w:t>
            </w:r>
          </w:p>
        </w:tc>
        <w:tc>
          <w:tcPr>
            <w:tcW w:w="0" w:type="auto"/>
            <w:hideMark/>
          </w:tcPr>
          <w:p w14:paraId="0480221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0.090</w:t>
            </w:r>
          </w:p>
        </w:tc>
        <w:tc>
          <w:tcPr>
            <w:tcW w:w="0" w:type="auto"/>
            <w:hideMark/>
          </w:tcPr>
          <w:p w14:paraId="42A8604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-0.439</w:t>
            </w:r>
          </w:p>
        </w:tc>
        <w:tc>
          <w:tcPr>
            <w:tcW w:w="0" w:type="auto"/>
            <w:hideMark/>
          </w:tcPr>
          <w:p w14:paraId="5082CD7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0.032</w:t>
            </w:r>
          </w:p>
        </w:tc>
      </w:tr>
      <w:tr w:rsidR="00B45C8F" w:rsidRPr="002419C7" w14:paraId="7A156ED4" w14:textId="77777777" w:rsidTr="00C044E3">
        <w:tc>
          <w:tcPr>
            <w:tcW w:w="0" w:type="auto"/>
            <w:hideMark/>
          </w:tcPr>
          <w:p w14:paraId="640C58A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48B16CC3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59A63ED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0.086</w:t>
            </w:r>
          </w:p>
        </w:tc>
        <w:tc>
          <w:tcPr>
            <w:tcW w:w="0" w:type="auto"/>
            <w:hideMark/>
          </w:tcPr>
          <w:p w14:paraId="59C6B62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0.125</w:t>
            </w:r>
          </w:p>
        </w:tc>
        <w:tc>
          <w:tcPr>
            <w:tcW w:w="0" w:type="auto"/>
            <w:hideMark/>
          </w:tcPr>
          <w:p w14:paraId="3747829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0.489</w:t>
            </w:r>
          </w:p>
        </w:tc>
        <w:tc>
          <w:tcPr>
            <w:tcW w:w="0" w:type="auto"/>
            <w:hideMark/>
          </w:tcPr>
          <w:p w14:paraId="4D689A3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-0.159</w:t>
            </w:r>
          </w:p>
        </w:tc>
        <w:tc>
          <w:tcPr>
            <w:tcW w:w="0" w:type="auto"/>
            <w:hideMark/>
          </w:tcPr>
          <w:p w14:paraId="40F109E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0.331</w:t>
            </w:r>
          </w:p>
        </w:tc>
      </w:tr>
      <w:tr w:rsidR="00B45C8F" w:rsidRPr="002419C7" w14:paraId="2A7C6D47" w14:textId="77777777" w:rsidTr="00C044E3">
        <w:tc>
          <w:tcPr>
            <w:tcW w:w="0" w:type="auto"/>
            <w:hideMark/>
          </w:tcPr>
          <w:p w14:paraId="2349B6A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5DF0CD0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79F7684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-0.034</w:t>
            </w:r>
          </w:p>
        </w:tc>
        <w:tc>
          <w:tcPr>
            <w:tcW w:w="0" w:type="auto"/>
            <w:hideMark/>
          </w:tcPr>
          <w:p w14:paraId="23675B1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0.149</w:t>
            </w:r>
          </w:p>
        </w:tc>
        <w:tc>
          <w:tcPr>
            <w:tcW w:w="0" w:type="auto"/>
            <w:hideMark/>
          </w:tcPr>
          <w:p w14:paraId="4F1EFE6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0.817</w:t>
            </w:r>
          </w:p>
        </w:tc>
        <w:tc>
          <w:tcPr>
            <w:tcW w:w="0" w:type="auto"/>
            <w:hideMark/>
          </w:tcPr>
          <w:p w14:paraId="7312052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-0.326</w:t>
            </w:r>
          </w:p>
        </w:tc>
        <w:tc>
          <w:tcPr>
            <w:tcW w:w="0" w:type="auto"/>
            <w:hideMark/>
          </w:tcPr>
          <w:p w14:paraId="155CF70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0.257</w:t>
            </w:r>
          </w:p>
        </w:tc>
      </w:tr>
      <w:tr w:rsidR="00B45C8F" w:rsidRPr="002419C7" w14:paraId="3734AA21" w14:textId="77777777" w:rsidTr="00C044E3">
        <w:tc>
          <w:tcPr>
            <w:tcW w:w="0" w:type="auto"/>
            <w:hideMark/>
          </w:tcPr>
          <w:p w14:paraId="0279121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79B6BE69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72B3B0B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0.293</w:t>
            </w:r>
          </w:p>
        </w:tc>
        <w:tc>
          <w:tcPr>
            <w:tcW w:w="0" w:type="auto"/>
            <w:hideMark/>
          </w:tcPr>
          <w:p w14:paraId="7290377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0.158</w:t>
            </w:r>
          </w:p>
        </w:tc>
        <w:tc>
          <w:tcPr>
            <w:tcW w:w="0" w:type="auto"/>
            <w:hideMark/>
          </w:tcPr>
          <w:p w14:paraId="21ACFDB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0.065</w:t>
            </w:r>
          </w:p>
        </w:tc>
        <w:tc>
          <w:tcPr>
            <w:tcW w:w="0" w:type="auto"/>
            <w:hideMark/>
          </w:tcPr>
          <w:p w14:paraId="048D35F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-0.018</w:t>
            </w:r>
          </w:p>
        </w:tc>
        <w:tc>
          <w:tcPr>
            <w:tcW w:w="0" w:type="auto"/>
            <w:hideMark/>
          </w:tcPr>
          <w:p w14:paraId="385BDCD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0.603</w:t>
            </w:r>
          </w:p>
        </w:tc>
      </w:tr>
      <w:tr w:rsidR="00B45C8F" w:rsidRPr="002419C7" w14:paraId="1570B804" w14:textId="77777777" w:rsidTr="00C044E3">
        <w:tc>
          <w:tcPr>
            <w:tcW w:w="0" w:type="auto"/>
            <w:hideMark/>
          </w:tcPr>
          <w:p w14:paraId="7A6F956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25C322A1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4A14335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-0.074</w:t>
            </w:r>
          </w:p>
        </w:tc>
        <w:tc>
          <w:tcPr>
            <w:tcW w:w="0" w:type="auto"/>
            <w:hideMark/>
          </w:tcPr>
          <w:p w14:paraId="0403251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0.154</w:t>
            </w:r>
          </w:p>
        </w:tc>
        <w:tc>
          <w:tcPr>
            <w:tcW w:w="0" w:type="auto"/>
            <w:hideMark/>
          </w:tcPr>
          <w:p w14:paraId="07B2C6F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0.631</w:t>
            </w:r>
          </w:p>
        </w:tc>
        <w:tc>
          <w:tcPr>
            <w:tcW w:w="0" w:type="auto"/>
            <w:hideMark/>
          </w:tcPr>
          <w:p w14:paraId="7086A80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-0.375</w:t>
            </w:r>
          </w:p>
        </w:tc>
        <w:tc>
          <w:tcPr>
            <w:tcW w:w="0" w:type="auto"/>
            <w:hideMark/>
          </w:tcPr>
          <w:p w14:paraId="78E8C8E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0.227</w:t>
            </w:r>
          </w:p>
        </w:tc>
      </w:tr>
      <w:tr w:rsidR="00B45C8F" w:rsidRPr="002419C7" w14:paraId="393C1F8B" w14:textId="77777777" w:rsidTr="00C044E3">
        <w:tc>
          <w:tcPr>
            <w:tcW w:w="0" w:type="auto"/>
            <w:hideMark/>
          </w:tcPr>
          <w:p w14:paraId="2050206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3CF917E5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3B16704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-0.313</w:t>
            </w:r>
          </w:p>
        </w:tc>
        <w:tc>
          <w:tcPr>
            <w:tcW w:w="0" w:type="auto"/>
            <w:hideMark/>
          </w:tcPr>
          <w:p w14:paraId="66DF181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0.200</w:t>
            </w:r>
          </w:p>
        </w:tc>
        <w:tc>
          <w:tcPr>
            <w:tcW w:w="0" w:type="auto"/>
            <w:hideMark/>
          </w:tcPr>
          <w:p w14:paraId="17ABBCD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0.118</w:t>
            </w:r>
          </w:p>
        </w:tc>
        <w:tc>
          <w:tcPr>
            <w:tcW w:w="0" w:type="auto"/>
            <w:hideMark/>
          </w:tcPr>
          <w:p w14:paraId="32793E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-0.705</w:t>
            </w:r>
          </w:p>
        </w:tc>
        <w:tc>
          <w:tcPr>
            <w:tcW w:w="0" w:type="auto"/>
            <w:hideMark/>
          </w:tcPr>
          <w:p w14:paraId="7070FA3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0.080</w:t>
            </w:r>
          </w:p>
        </w:tc>
      </w:tr>
      <w:tr w:rsidR="00B45C8F" w:rsidRPr="002419C7" w14:paraId="6E339E9C" w14:textId="77777777" w:rsidTr="00C044E3">
        <w:tc>
          <w:tcPr>
            <w:tcW w:w="0" w:type="auto"/>
            <w:hideMark/>
          </w:tcPr>
          <w:p w14:paraId="5292F23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6A63C05C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0FD77E1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0.091</w:t>
            </w:r>
          </w:p>
        </w:tc>
        <w:tc>
          <w:tcPr>
            <w:tcW w:w="0" w:type="auto"/>
            <w:hideMark/>
          </w:tcPr>
          <w:p w14:paraId="590CE4B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0.122</w:t>
            </w:r>
          </w:p>
        </w:tc>
        <w:tc>
          <w:tcPr>
            <w:tcW w:w="0" w:type="auto"/>
            <w:hideMark/>
          </w:tcPr>
          <w:p w14:paraId="5EAF085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0.458</w:t>
            </w:r>
          </w:p>
        </w:tc>
        <w:tc>
          <w:tcPr>
            <w:tcW w:w="0" w:type="auto"/>
            <w:hideMark/>
          </w:tcPr>
          <w:p w14:paraId="7BDFAC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-0.148</w:t>
            </w:r>
          </w:p>
        </w:tc>
        <w:tc>
          <w:tcPr>
            <w:tcW w:w="0" w:type="auto"/>
            <w:hideMark/>
          </w:tcPr>
          <w:p w14:paraId="4EE97B7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0.329</w:t>
            </w:r>
          </w:p>
        </w:tc>
      </w:tr>
      <w:tr w:rsidR="00B45C8F" w:rsidRPr="002419C7" w14:paraId="3DC140DB" w14:textId="77777777" w:rsidTr="00C044E3">
        <w:tc>
          <w:tcPr>
            <w:tcW w:w="0" w:type="auto"/>
            <w:hideMark/>
          </w:tcPr>
          <w:p w14:paraId="4D58C0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60EF3B43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54C1656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0.290</w:t>
            </w:r>
          </w:p>
        </w:tc>
        <w:tc>
          <w:tcPr>
            <w:tcW w:w="0" w:type="auto"/>
            <w:hideMark/>
          </w:tcPr>
          <w:p w14:paraId="1A5B5DF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0.134</w:t>
            </w:r>
          </w:p>
        </w:tc>
        <w:tc>
          <w:tcPr>
            <w:tcW w:w="0" w:type="auto"/>
            <w:hideMark/>
          </w:tcPr>
          <w:p w14:paraId="3E3055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0.030</w:t>
            </w:r>
          </w:p>
        </w:tc>
        <w:tc>
          <w:tcPr>
            <w:tcW w:w="0" w:type="auto"/>
            <w:hideMark/>
          </w:tcPr>
          <w:p w14:paraId="5F49ECC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0.028</w:t>
            </w:r>
          </w:p>
        </w:tc>
        <w:tc>
          <w:tcPr>
            <w:tcW w:w="0" w:type="auto"/>
            <w:hideMark/>
          </w:tcPr>
          <w:p w14:paraId="320D27E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0.552</w:t>
            </w:r>
          </w:p>
        </w:tc>
      </w:tr>
      <w:tr w:rsidR="00B45C8F" w:rsidRPr="002419C7" w14:paraId="31F12A0E" w14:textId="77777777" w:rsidTr="00C044E3">
        <w:tc>
          <w:tcPr>
            <w:tcW w:w="0" w:type="auto"/>
            <w:hideMark/>
          </w:tcPr>
          <w:p w14:paraId="39E1ED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2B58567F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76FB053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-0.025</w:t>
            </w:r>
          </w:p>
        </w:tc>
        <w:tc>
          <w:tcPr>
            <w:tcW w:w="0" w:type="auto"/>
            <w:hideMark/>
          </w:tcPr>
          <w:p w14:paraId="170459A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0.120</w:t>
            </w:r>
          </w:p>
        </w:tc>
        <w:tc>
          <w:tcPr>
            <w:tcW w:w="0" w:type="auto"/>
            <w:hideMark/>
          </w:tcPr>
          <w:p w14:paraId="1CF08F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0.836</w:t>
            </w:r>
          </w:p>
        </w:tc>
        <w:tc>
          <w:tcPr>
            <w:tcW w:w="0" w:type="auto"/>
            <w:hideMark/>
          </w:tcPr>
          <w:p w14:paraId="53B532F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-0.261</w:t>
            </w:r>
          </w:p>
        </w:tc>
        <w:tc>
          <w:tcPr>
            <w:tcW w:w="0" w:type="auto"/>
            <w:hideMark/>
          </w:tcPr>
          <w:p w14:paraId="697112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0.211</w:t>
            </w:r>
          </w:p>
        </w:tc>
      </w:tr>
      <w:tr w:rsidR="00B45C8F" w:rsidRPr="002419C7" w14:paraId="14151F3B" w14:textId="77777777" w:rsidTr="00C044E3">
        <w:tc>
          <w:tcPr>
            <w:tcW w:w="0" w:type="auto"/>
            <w:hideMark/>
          </w:tcPr>
          <w:p w14:paraId="0BE727E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3DF21046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0A671AF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-0.321</w:t>
            </w:r>
          </w:p>
        </w:tc>
        <w:tc>
          <w:tcPr>
            <w:tcW w:w="0" w:type="auto"/>
            <w:hideMark/>
          </w:tcPr>
          <w:p w14:paraId="3082E8F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0.171</w:t>
            </w:r>
          </w:p>
        </w:tc>
        <w:tc>
          <w:tcPr>
            <w:tcW w:w="0" w:type="auto"/>
            <w:hideMark/>
          </w:tcPr>
          <w:p w14:paraId="292F7CF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0.061</w:t>
            </w:r>
          </w:p>
        </w:tc>
        <w:tc>
          <w:tcPr>
            <w:tcW w:w="0" w:type="auto"/>
            <w:hideMark/>
          </w:tcPr>
          <w:p w14:paraId="1DDA86B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-0.657</w:t>
            </w:r>
          </w:p>
        </w:tc>
        <w:tc>
          <w:tcPr>
            <w:tcW w:w="0" w:type="auto"/>
            <w:hideMark/>
          </w:tcPr>
          <w:p w14:paraId="636E288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0.015</w:t>
            </w:r>
          </w:p>
        </w:tc>
      </w:tr>
      <w:tr w:rsidR="00B45C8F" w:rsidRPr="002419C7" w14:paraId="1C05C39A" w14:textId="77777777" w:rsidTr="00C044E3">
        <w:tc>
          <w:tcPr>
            <w:tcW w:w="0" w:type="auto"/>
            <w:hideMark/>
          </w:tcPr>
          <w:p w14:paraId="095BD4A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22F9E9AE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SideLeft</w:t>
            </w:r>
            <w:proofErr w:type="spellEnd"/>
          </w:p>
        </w:tc>
        <w:tc>
          <w:tcPr>
            <w:tcW w:w="0" w:type="auto"/>
            <w:hideMark/>
          </w:tcPr>
          <w:p w14:paraId="688677F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0.249</w:t>
            </w:r>
          </w:p>
        </w:tc>
        <w:tc>
          <w:tcPr>
            <w:tcW w:w="0" w:type="auto"/>
            <w:hideMark/>
          </w:tcPr>
          <w:p w14:paraId="09B57B6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0.137</w:t>
            </w:r>
          </w:p>
        </w:tc>
        <w:tc>
          <w:tcPr>
            <w:tcW w:w="0" w:type="auto"/>
            <w:hideMark/>
          </w:tcPr>
          <w:p w14:paraId="124BE02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0.068</w:t>
            </w:r>
          </w:p>
        </w:tc>
        <w:tc>
          <w:tcPr>
            <w:tcW w:w="0" w:type="auto"/>
            <w:hideMark/>
          </w:tcPr>
          <w:p w14:paraId="03E2374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-0.019</w:t>
            </w:r>
          </w:p>
        </w:tc>
        <w:tc>
          <w:tcPr>
            <w:tcW w:w="0" w:type="auto"/>
            <w:hideMark/>
          </w:tcPr>
          <w:p w14:paraId="187001E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0.518</w:t>
            </w:r>
          </w:p>
        </w:tc>
      </w:tr>
    </w:tbl>
    <w:p w14:paraId="046B8237" w14:textId="5C3C1599" w:rsidR="00E349DD" w:rsidRPr="005D6435" w:rsidRDefault="00E349DD" w:rsidP="00E349DD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96" w:name="parameter-estimates"/>
      <w:bookmarkStart w:id="97" w:name="Xe5cc0f4212d56a7164a361a8f854b3b3d419fd0"/>
      <w:bookmarkEnd w:id="95"/>
      <w:r>
        <w:rPr>
          <w:rFonts w:ascii="Cambria" w:eastAsia="Cambria" w:hAnsi="Cambria"/>
        </w:rPr>
        <w:t xml:space="preserve">S1_7 Table. Estimated </w:t>
      </w:r>
      <w:r w:rsidR="000D42E7">
        <w:rPr>
          <w:rFonts w:ascii="Cambria" w:eastAsia="Cambria" w:hAnsi="Cambria"/>
        </w:rPr>
        <w:t>participant-level</w:t>
      </w:r>
      <w:r>
        <w:rPr>
          <w:rFonts w:ascii="Cambria" w:eastAsia="Cambria" w:hAnsi="Cambria"/>
        </w:rPr>
        <w:t xml:space="preserve"> random effects of zero-inflated submodel for brushing duration of each dental surface </w:t>
      </w:r>
    </w:p>
    <w:tbl>
      <w:tblPr>
        <w:tblStyle w:val="Table5"/>
        <w:tblW w:w="5000" w:type="pct"/>
        <w:tblInd w:w="0" w:type="dxa"/>
        <w:tblLook w:val="0020" w:firstRow="1" w:lastRow="0" w:firstColumn="0" w:lastColumn="0" w:noHBand="0" w:noVBand="0"/>
      </w:tblPr>
      <w:tblGrid>
        <w:gridCol w:w="1765"/>
        <w:gridCol w:w="1517"/>
        <w:gridCol w:w="1311"/>
        <w:gridCol w:w="1439"/>
        <w:gridCol w:w="1158"/>
        <w:gridCol w:w="1049"/>
        <w:gridCol w:w="1121"/>
      </w:tblGrid>
      <w:tr w:rsidR="00B45C8F" w:rsidRPr="002419C7" w14:paraId="34C42D46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63D1A3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12434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51067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628B2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C824B90" w14:textId="77777777" w:rsidR="00B45C8F" w:rsidRPr="002419C7" w:rsidRDefault="00B45C8F" w:rsidP="00C044E3">
            <w:pPr>
              <w:spacing w:before="36" w:after="36"/>
              <w:jc w:val="center"/>
            </w:pPr>
            <w:proofErr w:type="spellStart"/>
            <w:r w:rsidRPr="002419C7">
              <w:t>Pr</w:t>
            </w:r>
            <w:proofErr w:type="spellEnd"/>
            <w:r w:rsidRPr="002419C7">
              <w:t>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99A3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2A532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97.5 %</w:t>
            </w:r>
          </w:p>
        </w:tc>
      </w:tr>
      <w:tr w:rsidR="00B45C8F" w:rsidRPr="002419C7" w14:paraId="44E9860F" w14:textId="77777777" w:rsidTr="00C044E3">
        <w:tc>
          <w:tcPr>
            <w:tcW w:w="0" w:type="auto"/>
            <w:hideMark/>
          </w:tcPr>
          <w:p w14:paraId="65099BD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</w:t>
            </w:r>
          </w:p>
        </w:tc>
        <w:tc>
          <w:tcPr>
            <w:tcW w:w="0" w:type="auto"/>
            <w:hideMark/>
          </w:tcPr>
          <w:p w14:paraId="3CAB5C0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14F6F7E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-1.467</w:t>
            </w:r>
          </w:p>
        </w:tc>
        <w:tc>
          <w:tcPr>
            <w:tcW w:w="0" w:type="auto"/>
            <w:hideMark/>
          </w:tcPr>
          <w:p w14:paraId="61910D9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0.449</w:t>
            </w:r>
          </w:p>
        </w:tc>
        <w:tc>
          <w:tcPr>
            <w:tcW w:w="0" w:type="auto"/>
            <w:hideMark/>
          </w:tcPr>
          <w:p w14:paraId="14C34E4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0.001</w:t>
            </w:r>
          </w:p>
        </w:tc>
        <w:tc>
          <w:tcPr>
            <w:tcW w:w="0" w:type="auto"/>
            <w:hideMark/>
          </w:tcPr>
          <w:p w14:paraId="239F776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-2.347</w:t>
            </w:r>
          </w:p>
        </w:tc>
        <w:tc>
          <w:tcPr>
            <w:tcW w:w="0" w:type="auto"/>
            <w:hideMark/>
          </w:tcPr>
          <w:p w14:paraId="37B564D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-0.587</w:t>
            </w:r>
          </w:p>
        </w:tc>
      </w:tr>
      <w:tr w:rsidR="00B45C8F" w:rsidRPr="002419C7" w14:paraId="6E50F413" w14:textId="77777777" w:rsidTr="00C044E3">
        <w:tc>
          <w:tcPr>
            <w:tcW w:w="0" w:type="auto"/>
            <w:hideMark/>
          </w:tcPr>
          <w:p w14:paraId="4DC8C90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</w:t>
            </w:r>
          </w:p>
        </w:tc>
        <w:tc>
          <w:tcPr>
            <w:tcW w:w="0" w:type="auto"/>
            <w:hideMark/>
          </w:tcPr>
          <w:p w14:paraId="2AD4509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2E242B7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0.430</w:t>
            </w:r>
          </w:p>
        </w:tc>
        <w:tc>
          <w:tcPr>
            <w:tcW w:w="0" w:type="auto"/>
            <w:hideMark/>
          </w:tcPr>
          <w:p w14:paraId="3CA424B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0021219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0.278</w:t>
            </w:r>
          </w:p>
        </w:tc>
        <w:tc>
          <w:tcPr>
            <w:tcW w:w="0" w:type="auto"/>
            <w:hideMark/>
          </w:tcPr>
          <w:p w14:paraId="1212CF5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-0.347</w:t>
            </w:r>
          </w:p>
        </w:tc>
        <w:tc>
          <w:tcPr>
            <w:tcW w:w="0" w:type="auto"/>
            <w:hideMark/>
          </w:tcPr>
          <w:p w14:paraId="76A9E20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1.207</w:t>
            </w:r>
          </w:p>
        </w:tc>
      </w:tr>
      <w:tr w:rsidR="00B45C8F" w:rsidRPr="002419C7" w14:paraId="339EED4D" w14:textId="77777777" w:rsidTr="00C044E3">
        <w:tc>
          <w:tcPr>
            <w:tcW w:w="0" w:type="auto"/>
            <w:hideMark/>
          </w:tcPr>
          <w:p w14:paraId="32B05E8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</w:t>
            </w:r>
          </w:p>
        </w:tc>
        <w:tc>
          <w:tcPr>
            <w:tcW w:w="0" w:type="auto"/>
            <w:hideMark/>
          </w:tcPr>
          <w:p w14:paraId="33277B5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CB2D28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-0.306</w:t>
            </w:r>
          </w:p>
        </w:tc>
        <w:tc>
          <w:tcPr>
            <w:tcW w:w="0" w:type="auto"/>
            <w:hideMark/>
          </w:tcPr>
          <w:p w14:paraId="43445C4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0.405</w:t>
            </w:r>
          </w:p>
        </w:tc>
        <w:tc>
          <w:tcPr>
            <w:tcW w:w="0" w:type="auto"/>
            <w:hideMark/>
          </w:tcPr>
          <w:p w14:paraId="3095606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0.450</w:t>
            </w:r>
          </w:p>
        </w:tc>
        <w:tc>
          <w:tcPr>
            <w:tcW w:w="0" w:type="auto"/>
            <w:hideMark/>
          </w:tcPr>
          <w:p w14:paraId="6D9FD08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-1.101</w:t>
            </w:r>
          </w:p>
        </w:tc>
        <w:tc>
          <w:tcPr>
            <w:tcW w:w="0" w:type="auto"/>
            <w:hideMark/>
          </w:tcPr>
          <w:p w14:paraId="271033C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0.488</w:t>
            </w:r>
          </w:p>
        </w:tc>
      </w:tr>
      <w:tr w:rsidR="00B45C8F" w:rsidRPr="002419C7" w14:paraId="33524423" w14:textId="77777777" w:rsidTr="00C044E3">
        <w:tc>
          <w:tcPr>
            <w:tcW w:w="0" w:type="auto"/>
            <w:hideMark/>
          </w:tcPr>
          <w:p w14:paraId="7302698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4</w:t>
            </w:r>
          </w:p>
        </w:tc>
        <w:tc>
          <w:tcPr>
            <w:tcW w:w="0" w:type="auto"/>
            <w:hideMark/>
          </w:tcPr>
          <w:p w14:paraId="3E984A7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36DCE5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0.541</w:t>
            </w:r>
          </w:p>
        </w:tc>
        <w:tc>
          <w:tcPr>
            <w:tcW w:w="0" w:type="auto"/>
            <w:hideMark/>
          </w:tcPr>
          <w:p w14:paraId="569287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4E62189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0.172</w:t>
            </w:r>
          </w:p>
        </w:tc>
        <w:tc>
          <w:tcPr>
            <w:tcW w:w="0" w:type="auto"/>
            <w:hideMark/>
          </w:tcPr>
          <w:p w14:paraId="245566D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-0.235</w:t>
            </w:r>
          </w:p>
        </w:tc>
        <w:tc>
          <w:tcPr>
            <w:tcW w:w="0" w:type="auto"/>
            <w:hideMark/>
          </w:tcPr>
          <w:p w14:paraId="7B56283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1.318</w:t>
            </w:r>
          </w:p>
        </w:tc>
      </w:tr>
      <w:tr w:rsidR="00B45C8F" w:rsidRPr="002419C7" w14:paraId="5C6D285A" w14:textId="77777777" w:rsidTr="00C044E3">
        <w:tc>
          <w:tcPr>
            <w:tcW w:w="0" w:type="auto"/>
            <w:hideMark/>
          </w:tcPr>
          <w:p w14:paraId="760CD15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5</w:t>
            </w:r>
          </w:p>
        </w:tc>
        <w:tc>
          <w:tcPr>
            <w:tcW w:w="0" w:type="auto"/>
            <w:hideMark/>
          </w:tcPr>
          <w:p w14:paraId="64C82CF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E72778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0.151</w:t>
            </w:r>
          </w:p>
        </w:tc>
        <w:tc>
          <w:tcPr>
            <w:tcW w:w="0" w:type="auto"/>
            <w:hideMark/>
          </w:tcPr>
          <w:p w14:paraId="385FF71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0.399</w:t>
            </w:r>
          </w:p>
        </w:tc>
        <w:tc>
          <w:tcPr>
            <w:tcW w:w="0" w:type="auto"/>
            <w:hideMark/>
          </w:tcPr>
          <w:p w14:paraId="54971C2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0.704</w:t>
            </w:r>
          </w:p>
        </w:tc>
        <w:tc>
          <w:tcPr>
            <w:tcW w:w="0" w:type="auto"/>
            <w:hideMark/>
          </w:tcPr>
          <w:p w14:paraId="4420B6A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-0.631</w:t>
            </w:r>
          </w:p>
        </w:tc>
        <w:tc>
          <w:tcPr>
            <w:tcW w:w="0" w:type="auto"/>
            <w:hideMark/>
          </w:tcPr>
          <w:p w14:paraId="360AEE8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0.933</w:t>
            </w:r>
          </w:p>
        </w:tc>
      </w:tr>
      <w:tr w:rsidR="00B45C8F" w:rsidRPr="002419C7" w14:paraId="7D7F6469" w14:textId="77777777" w:rsidTr="00C044E3">
        <w:tc>
          <w:tcPr>
            <w:tcW w:w="0" w:type="auto"/>
            <w:hideMark/>
          </w:tcPr>
          <w:p w14:paraId="62B1DBD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6</w:t>
            </w:r>
          </w:p>
        </w:tc>
        <w:tc>
          <w:tcPr>
            <w:tcW w:w="0" w:type="auto"/>
            <w:hideMark/>
          </w:tcPr>
          <w:p w14:paraId="5C4B841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817876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1.162</w:t>
            </w:r>
          </w:p>
        </w:tc>
        <w:tc>
          <w:tcPr>
            <w:tcW w:w="0" w:type="auto"/>
            <w:hideMark/>
          </w:tcPr>
          <w:p w14:paraId="19B154F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0.397</w:t>
            </w:r>
          </w:p>
        </w:tc>
        <w:tc>
          <w:tcPr>
            <w:tcW w:w="0" w:type="auto"/>
            <w:hideMark/>
          </w:tcPr>
          <w:p w14:paraId="4315D24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0.003</w:t>
            </w:r>
          </w:p>
        </w:tc>
        <w:tc>
          <w:tcPr>
            <w:tcW w:w="0" w:type="auto"/>
            <w:hideMark/>
          </w:tcPr>
          <w:p w14:paraId="37302D3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0.385</w:t>
            </w:r>
          </w:p>
        </w:tc>
        <w:tc>
          <w:tcPr>
            <w:tcW w:w="0" w:type="auto"/>
            <w:hideMark/>
          </w:tcPr>
          <w:p w14:paraId="4E430E1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1.939</w:t>
            </w:r>
          </w:p>
        </w:tc>
      </w:tr>
      <w:tr w:rsidR="00B45C8F" w:rsidRPr="002419C7" w14:paraId="060520C8" w14:textId="77777777" w:rsidTr="00C044E3">
        <w:tc>
          <w:tcPr>
            <w:tcW w:w="0" w:type="auto"/>
            <w:hideMark/>
          </w:tcPr>
          <w:p w14:paraId="1B3BFFD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7</w:t>
            </w:r>
          </w:p>
        </w:tc>
        <w:tc>
          <w:tcPr>
            <w:tcW w:w="0" w:type="auto"/>
            <w:hideMark/>
          </w:tcPr>
          <w:p w14:paraId="67D3948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3AF5F7A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2.496</w:t>
            </w:r>
          </w:p>
        </w:tc>
        <w:tc>
          <w:tcPr>
            <w:tcW w:w="0" w:type="auto"/>
            <w:hideMark/>
          </w:tcPr>
          <w:p w14:paraId="092B92A0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0.414</w:t>
            </w:r>
          </w:p>
        </w:tc>
        <w:tc>
          <w:tcPr>
            <w:tcW w:w="0" w:type="auto"/>
            <w:hideMark/>
          </w:tcPr>
          <w:p w14:paraId="67A4B16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3435CB5A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1.684</w:t>
            </w:r>
          </w:p>
        </w:tc>
        <w:tc>
          <w:tcPr>
            <w:tcW w:w="0" w:type="auto"/>
            <w:hideMark/>
          </w:tcPr>
          <w:p w14:paraId="0EC711D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3.308</w:t>
            </w:r>
          </w:p>
        </w:tc>
      </w:tr>
      <w:tr w:rsidR="00B45C8F" w:rsidRPr="002419C7" w14:paraId="51AE0D46" w14:textId="77777777" w:rsidTr="00C044E3">
        <w:tc>
          <w:tcPr>
            <w:tcW w:w="0" w:type="auto"/>
            <w:hideMark/>
          </w:tcPr>
          <w:p w14:paraId="0DC755CD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8</w:t>
            </w:r>
          </w:p>
        </w:tc>
        <w:tc>
          <w:tcPr>
            <w:tcW w:w="0" w:type="auto"/>
            <w:hideMark/>
          </w:tcPr>
          <w:p w14:paraId="3333555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535DC97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-1.389</w:t>
            </w:r>
          </w:p>
        </w:tc>
        <w:tc>
          <w:tcPr>
            <w:tcW w:w="0" w:type="auto"/>
            <w:hideMark/>
          </w:tcPr>
          <w:p w14:paraId="5006B26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0.445</w:t>
            </w:r>
          </w:p>
        </w:tc>
        <w:tc>
          <w:tcPr>
            <w:tcW w:w="0" w:type="auto"/>
            <w:hideMark/>
          </w:tcPr>
          <w:p w14:paraId="2BF7AB0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0.002</w:t>
            </w:r>
          </w:p>
        </w:tc>
        <w:tc>
          <w:tcPr>
            <w:tcW w:w="0" w:type="auto"/>
            <w:hideMark/>
          </w:tcPr>
          <w:p w14:paraId="576A1F6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-2.261</w:t>
            </w:r>
          </w:p>
        </w:tc>
        <w:tc>
          <w:tcPr>
            <w:tcW w:w="0" w:type="auto"/>
            <w:hideMark/>
          </w:tcPr>
          <w:p w14:paraId="1D43EB7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-0.516</w:t>
            </w:r>
          </w:p>
        </w:tc>
      </w:tr>
      <w:tr w:rsidR="00B45C8F" w:rsidRPr="002419C7" w14:paraId="0947816E" w14:textId="77777777" w:rsidTr="00C044E3">
        <w:tc>
          <w:tcPr>
            <w:tcW w:w="0" w:type="auto"/>
            <w:hideMark/>
          </w:tcPr>
          <w:p w14:paraId="1D4021B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9</w:t>
            </w:r>
          </w:p>
        </w:tc>
        <w:tc>
          <w:tcPr>
            <w:tcW w:w="0" w:type="auto"/>
            <w:hideMark/>
          </w:tcPr>
          <w:p w14:paraId="405ABA9B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73B5A49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-0.091</w:t>
            </w:r>
          </w:p>
        </w:tc>
        <w:tc>
          <w:tcPr>
            <w:tcW w:w="0" w:type="auto"/>
            <w:hideMark/>
          </w:tcPr>
          <w:p w14:paraId="1A777432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0.402</w:t>
            </w:r>
          </w:p>
        </w:tc>
        <w:tc>
          <w:tcPr>
            <w:tcW w:w="0" w:type="auto"/>
            <w:hideMark/>
          </w:tcPr>
          <w:p w14:paraId="73B15F1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0.821</w:t>
            </w:r>
          </w:p>
        </w:tc>
        <w:tc>
          <w:tcPr>
            <w:tcW w:w="0" w:type="auto"/>
            <w:hideMark/>
          </w:tcPr>
          <w:p w14:paraId="769975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-0.879</w:t>
            </w:r>
          </w:p>
        </w:tc>
        <w:tc>
          <w:tcPr>
            <w:tcW w:w="0" w:type="auto"/>
            <w:hideMark/>
          </w:tcPr>
          <w:p w14:paraId="784EFCD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0.697</w:t>
            </w:r>
          </w:p>
        </w:tc>
      </w:tr>
      <w:tr w:rsidR="00B45C8F" w:rsidRPr="002419C7" w14:paraId="489F38C0" w14:textId="77777777" w:rsidTr="00C044E3">
        <w:tc>
          <w:tcPr>
            <w:tcW w:w="0" w:type="auto"/>
            <w:hideMark/>
          </w:tcPr>
          <w:p w14:paraId="173D160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10</w:t>
            </w:r>
          </w:p>
        </w:tc>
        <w:tc>
          <w:tcPr>
            <w:tcW w:w="0" w:type="auto"/>
            <w:hideMark/>
          </w:tcPr>
          <w:p w14:paraId="1D82E5C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41B6F2D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-1.765</w:t>
            </w:r>
          </w:p>
        </w:tc>
        <w:tc>
          <w:tcPr>
            <w:tcW w:w="0" w:type="auto"/>
            <w:hideMark/>
          </w:tcPr>
          <w:p w14:paraId="228E13B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0.471</w:t>
            </w:r>
          </w:p>
        </w:tc>
        <w:tc>
          <w:tcPr>
            <w:tcW w:w="0" w:type="auto"/>
            <w:hideMark/>
          </w:tcPr>
          <w:p w14:paraId="3F98355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&lt;0.001</w:t>
            </w:r>
          </w:p>
        </w:tc>
        <w:tc>
          <w:tcPr>
            <w:tcW w:w="0" w:type="auto"/>
            <w:hideMark/>
          </w:tcPr>
          <w:p w14:paraId="4D442CB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-2.688</w:t>
            </w:r>
          </w:p>
        </w:tc>
        <w:tc>
          <w:tcPr>
            <w:tcW w:w="0" w:type="auto"/>
            <w:hideMark/>
          </w:tcPr>
          <w:p w14:paraId="4B7452F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-0.842</w:t>
            </w:r>
          </w:p>
        </w:tc>
      </w:tr>
      <w:tr w:rsidR="00B45C8F" w:rsidRPr="002419C7" w14:paraId="7780A747" w14:textId="77777777" w:rsidTr="00C044E3">
        <w:tc>
          <w:tcPr>
            <w:tcW w:w="0" w:type="auto"/>
            <w:hideMark/>
          </w:tcPr>
          <w:p w14:paraId="1F50FCF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11</w:t>
            </w:r>
          </w:p>
        </w:tc>
        <w:tc>
          <w:tcPr>
            <w:tcW w:w="0" w:type="auto"/>
            <w:hideMark/>
          </w:tcPr>
          <w:p w14:paraId="01062438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63A8358F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0.796</w:t>
            </w:r>
          </w:p>
        </w:tc>
        <w:tc>
          <w:tcPr>
            <w:tcW w:w="0" w:type="auto"/>
            <w:hideMark/>
          </w:tcPr>
          <w:p w14:paraId="471B982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0.396</w:t>
            </w:r>
          </w:p>
        </w:tc>
        <w:tc>
          <w:tcPr>
            <w:tcW w:w="0" w:type="auto"/>
            <w:hideMark/>
          </w:tcPr>
          <w:p w14:paraId="08A8D003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0.044</w:t>
            </w:r>
          </w:p>
        </w:tc>
        <w:tc>
          <w:tcPr>
            <w:tcW w:w="0" w:type="auto"/>
            <w:hideMark/>
          </w:tcPr>
          <w:p w14:paraId="4F40AD46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0.021</w:t>
            </w:r>
          </w:p>
        </w:tc>
        <w:tc>
          <w:tcPr>
            <w:tcW w:w="0" w:type="auto"/>
            <w:hideMark/>
          </w:tcPr>
          <w:p w14:paraId="7F443A61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1.572</w:t>
            </w:r>
          </w:p>
        </w:tc>
      </w:tr>
      <w:tr w:rsidR="00B45C8F" w:rsidRPr="002419C7" w14:paraId="21D736A1" w14:textId="77777777" w:rsidTr="00C044E3">
        <w:tc>
          <w:tcPr>
            <w:tcW w:w="0" w:type="auto"/>
            <w:hideMark/>
          </w:tcPr>
          <w:p w14:paraId="1D9E3B5E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12</w:t>
            </w:r>
          </w:p>
        </w:tc>
        <w:tc>
          <w:tcPr>
            <w:tcW w:w="0" w:type="auto"/>
            <w:hideMark/>
          </w:tcPr>
          <w:p w14:paraId="5A584044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(Intercept)</w:t>
            </w:r>
          </w:p>
        </w:tc>
        <w:tc>
          <w:tcPr>
            <w:tcW w:w="0" w:type="auto"/>
            <w:hideMark/>
          </w:tcPr>
          <w:p w14:paraId="06A6569C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-0.399</w:t>
            </w:r>
          </w:p>
        </w:tc>
        <w:tc>
          <w:tcPr>
            <w:tcW w:w="0" w:type="auto"/>
            <w:hideMark/>
          </w:tcPr>
          <w:p w14:paraId="3655535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0.407</w:t>
            </w:r>
          </w:p>
        </w:tc>
        <w:tc>
          <w:tcPr>
            <w:tcW w:w="0" w:type="auto"/>
            <w:hideMark/>
          </w:tcPr>
          <w:p w14:paraId="026B4B69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0.327</w:t>
            </w:r>
          </w:p>
        </w:tc>
        <w:tc>
          <w:tcPr>
            <w:tcW w:w="0" w:type="auto"/>
            <w:hideMark/>
          </w:tcPr>
          <w:p w14:paraId="6938B8F5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-1.197</w:t>
            </w:r>
          </w:p>
        </w:tc>
        <w:tc>
          <w:tcPr>
            <w:tcW w:w="0" w:type="auto"/>
            <w:hideMark/>
          </w:tcPr>
          <w:p w14:paraId="401C8997" w14:textId="77777777" w:rsidR="00B45C8F" w:rsidRPr="002419C7" w:rsidRDefault="00B45C8F" w:rsidP="00C044E3">
            <w:pPr>
              <w:spacing w:before="36" w:after="36"/>
              <w:jc w:val="center"/>
            </w:pPr>
            <w:r w:rsidRPr="002419C7">
              <w:t>0.399</w:t>
            </w:r>
          </w:p>
        </w:tc>
        <w:bookmarkEnd w:id="96"/>
        <w:bookmarkEnd w:id="97"/>
      </w:tr>
    </w:tbl>
    <w:p w14:paraId="3C4A7B41" w14:textId="10674914" w:rsidR="000D42E7" w:rsidRDefault="000D42E7" w:rsidP="00B45C8F">
      <w:pPr>
        <w:rPr>
          <w:rFonts w:eastAsiaTheme="minorEastAsia"/>
        </w:rPr>
      </w:pPr>
    </w:p>
    <w:p w14:paraId="069F61F5" w14:textId="32335D05" w:rsidR="000D42E7" w:rsidRDefault="000D42E7" w:rsidP="000D42E7">
      <w:pPr>
        <w:rPr>
          <w:rFonts w:eastAsiaTheme="minorEastAsia"/>
        </w:rPr>
      </w:pPr>
      <w:r>
        <w:rPr>
          <w:rFonts w:eastAsiaTheme="minorEastAsia"/>
        </w:rPr>
        <w:t xml:space="preserve">From the </w:t>
      </w:r>
      <w:ins w:id="98" w:author="Douglas Ezra Morrison" w:date="2021-11-21T20:30:00Z">
        <w:r w:rsidR="00843051">
          <w:rPr>
            <w:rFonts w:eastAsiaTheme="minorEastAsia"/>
          </w:rPr>
          <w:t xml:space="preserve">ratio of the </w:t>
        </w:r>
      </w:ins>
      <w:r>
        <w:rPr>
          <w:rFonts w:eastAsiaTheme="minorEastAsia"/>
        </w:rPr>
        <w:t>estimated standard deviations for participant and session level</w:t>
      </w:r>
      <w:ins w:id="99" w:author="Douglas Ezra Morrison" w:date="2021-11-21T20:30:00Z">
        <w:r w:rsidR="00843051">
          <w:rPr>
            <w:rFonts w:eastAsiaTheme="minorEastAsia"/>
          </w:rPr>
          <w:t xml:space="preserve"> random effects on the intercept</w:t>
        </w:r>
      </w:ins>
      <w:del w:id="100" w:author="Douglas Ezra Morrison" w:date="2021-11-21T20:30:00Z">
        <w:r w:rsidDel="00843051">
          <w:rPr>
            <w:rFonts w:eastAsiaTheme="minorEastAsia"/>
          </w:rPr>
          <w:delText>s</w:delText>
        </w:r>
      </w:del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w:commentRangeStart w:id="101"/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w:ins w:id="102" w:author="Douglas Ezra Morrison" w:date="2021-11-21T20:30:00Z"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12</m:t>
              </w:ins>
            </m:r>
            <m:r>
              <w:del w:id="103" w:author="Douglas Ezra Morrison" w:date="2021-11-21T20:30:00Z"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0000956</m:t>
              </w:del>
            </m:r>
            <m:ctrlPr>
              <w:rPr>
                <w:rFonts w:ascii="Cambria Math" w:hAnsi="Cambria Math"/>
                <w:sz w:val="22"/>
                <w:szCs w:val="22"/>
              </w:rPr>
            </m:ctrlPr>
          </m:num>
          <m:den>
            <m:r>
              <w:ins w:id="104" w:author="Douglas Ezra Morrison" w:date="2021-11-21T20:30:00Z"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1.20</m:t>
              </w:ins>
            </m:r>
            <m:r>
              <w:del w:id="105" w:author="Douglas Ezra Morrison" w:date="2021-11-21T20:30:00Z"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0.34</m:t>
              </w:del>
            </m:r>
          </m:den>
        </m:f>
        <w:commentRangeEnd w:id="101"/>
        <m:r>
          <m:rPr>
            <m:sty m:val="p"/>
          </m:rPr>
          <w:rPr>
            <w:rStyle w:val="CommentReference"/>
          </w:rPr>
          <w:commentReference w:id="101"/>
        </m:r>
        <m:r>
          <w:ins w:id="106" w:author="Douglas Ezra Morrison" w:date="2021-11-21T20:30:00Z">
            <w:rPr>
              <w:rFonts w:ascii="Cambria Math" w:eastAsiaTheme="minorEastAsia" w:hAnsi="Cambria Math"/>
              <w:sz w:val="22"/>
              <w:szCs w:val="22"/>
            </w:rPr>
            <m:t>=</m:t>
          </w:ins>
        </m:r>
        <m:r>
          <w:del w:id="107" w:author="Douglas Ezra Morrison" w:date="2021-11-21T20:30:00Z">
            <w:rPr>
              <w:rFonts w:ascii="Cambria Math" w:eastAsiaTheme="minorEastAsia" w:hAnsi="Cambria Math"/>
              <w:sz w:val="22"/>
              <w:szCs w:val="22"/>
            </w:rPr>
            <m:t>&lt;0.01</m:t>
          </w:del>
        </m:r>
        <m:r>
          <w:ins w:id="108" w:author="Douglas Ezra Morrison" w:date="2021-11-21T20:30:00Z">
            <w:rPr>
              <w:rFonts w:ascii="Cambria Math" w:eastAsiaTheme="minorEastAsia" w:hAnsi="Cambria Math"/>
              <w:sz w:val="22"/>
              <w:szCs w:val="22"/>
            </w:rPr>
            <m:t>10%</m:t>
          </w:ins>
        </m:r>
      </m:oMath>
      <w:ins w:id="109" w:author="Douglas Ezra Morrison" w:date="2021-11-21T20:30:00Z">
        <w:r w:rsidR="00843051">
          <w:rPr>
            <w:rFonts w:eastAsiaTheme="minorEastAsia"/>
          </w:rPr>
          <w:t>,</w:t>
        </w:r>
      </w:ins>
      <w:del w:id="110" w:author="Douglas Ezra Morrison" w:date="2021-11-21T20:30:00Z">
        <w:r w:rsidR="00CB2EC0" w:rsidDel="00843051">
          <w:rPr>
            <w:rFonts w:eastAsiaTheme="minorEastAsia"/>
          </w:rPr>
          <w:delText xml:space="preserve"> </w:delText>
        </w:r>
      </w:del>
      <w:r>
        <w:rPr>
          <w:rFonts w:eastAsiaTheme="minorEastAsia"/>
        </w:rPr>
        <w:t xml:space="preserve"> </w:t>
      </w:r>
      <w:ins w:id="111" w:author="Douglas Ezra Morrison" w:date="2021-11-21T20:31:00Z">
        <w:r w:rsidR="00843051">
          <w:rPr>
            <w:rFonts w:eastAsiaTheme="minorEastAsia"/>
          </w:rPr>
          <w:t xml:space="preserve">we can see that </w:t>
        </w:r>
      </w:ins>
      <w:del w:id="112" w:author="Douglas Ezra Morrison" w:date="2021-11-21T20:31:00Z">
        <w:r w:rsidDel="004E25AE">
          <w:rPr>
            <w:rFonts w:eastAsiaTheme="minorEastAsia"/>
          </w:rPr>
          <w:delText xml:space="preserve">the </w:delText>
        </w:r>
      </w:del>
      <w:r>
        <w:rPr>
          <w:rFonts w:eastAsiaTheme="minorEastAsia"/>
        </w:rPr>
        <w:t>within-</w:t>
      </w:r>
      <w:r w:rsidR="00923104">
        <w:rPr>
          <w:rFonts w:eastAsiaTheme="minorEastAsia"/>
        </w:rPr>
        <w:t>participant</w:t>
      </w:r>
      <w:r>
        <w:rPr>
          <w:rFonts w:eastAsiaTheme="minorEastAsia"/>
        </w:rPr>
        <w:t xml:space="preserve"> </w:t>
      </w:r>
      <w:ins w:id="113" w:author="Douglas Ezra Morrison" w:date="2021-11-21T20:31:00Z">
        <w:r w:rsidR="004E25AE">
          <w:rPr>
            <w:rFonts w:eastAsiaTheme="minorEastAsia"/>
          </w:rPr>
          <w:t xml:space="preserve">variability </w:t>
        </w:r>
      </w:ins>
      <w:r>
        <w:rPr>
          <w:rFonts w:eastAsiaTheme="minorEastAsia"/>
        </w:rPr>
        <w:t xml:space="preserve">(session-to-session) </w:t>
      </w:r>
      <w:del w:id="114" w:author="Douglas Ezra Morrison" w:date="2021-11-21T20:31:00Z">
        <w:r w:rsidDel="004E25AE">
          <w:rPr>
            <w:rFonts w:eastAsiaTheme="minorEastAsia"/>
          </w:rPr>
          <w:delText xml:space="preserve">variability </w:delText>
        </w:r>
      </w:del>
      <w:r>
        <w:rPr>
          <w:rFonts w:eastAsiaTheme="minorEastAsia"/>
        </w:rPr>
        <w:t>is much smaller than between-</w:t>
      </w:r>
      <w:r w:rsidR="00923104">
        <w:rPr>
          <w:rFonts w:eastAsiaTheme="minorEastAsia"/>
        </w:rPr>
        <w:t>participant</w:t>
      </w:r>
      <w:r>
        <w:rPr>
          <w:rFonts w:eastAsiaTheme="minorEastAsia"/>
        </w:rPr>
        <w:t xml:space="preserve"> variability, on the log-mean scale</w:t>
      </w:r>
      <w:del w:id="115" w:author="Douglas Ezra Morrison" w:date="2021-11-21T20:34:00Z">
        <w:r w:rsidDel="00D801F5">
          <w:rPr>
            <w:rFonts w:eastAsiaTheme="minorEastAsia"/>
          </w:rPr>
          <w:delText>, provided that the zero-inflation part of the model or the overdispersion parameter is not accounted for</w:delText>
        </w:r>
      </w:del>
      <w:r>
        <w:rPr>
          <w:rFonts w:eastAsiaTheme="minorEastAsia"/>
        </w:rPr>
        <w:t>.</w:t>
      </w:r>
    </w:p>
    <w:p w14:paraId="26D3A64F" w14:textId="5D6F500F" w:rsidR="00E104A0" w:rsidRDefault="00E104A0" w:rsidP="00E51AAF">
      <w:pPr>
        <w:pStyle w:val="Heading1"/>
      </w:pPr>
      <w:r w:rsidRPr="00ED3B33">
        <w:lastRenderedPageBreak/>
        <w:t>S</w:t>
      </w:r>
      <w:r w:rsidR="0091006C">
        <w:t>2</w:t>
      </w:r>
      <w:r w:rsidRPr="00ED3B33">
        <w:t xml:space="preserve"> Section. </w:t>
      </w:r>
      <w:r>
        <w:t>Duration of excessive brushing pressure</w:t>
      </w:r>
      <w:r w:rsidRPr="00ED3B33">
        <w:t xml:space="preserve"> </w:t>
      </w:r>
      <w:r>
        <w:t>on</w:t>
      </w:r>
      <w:r w:rsidRPr="00ED3B33">
        <w:t xml:space="preserve"> each dental surface</w:t>
      </w:r>
    </w:p>
    <w:p w14:paraId="125F2D1D" w14:textId="2BB33E2C" w:rsidR="00F611B7" w:rsidRPr="00F611B7" w:rsidRDefault="00F611B7" w:rsidP="00F611B7">
      <w:pPr>
        <w:pStyle w:val="BodyText"/>
      </w:pPr>
      <w:r>
        <w:t>S2_1 Subsection. Modeling</w:t>
      </w:r>
    </w:p>
    <w:p w14:paraId="2049CDAF" w14:textId="5BBF843E" w:rsidR="00B45C8F" w:rsidRDefault="00BE32A9" w:rsidP="00B45C8F">
      <w:pPr>
        <w:pStyle w:val="FirstParagraph"/>
      </w:pPr>
      <w:del w:id="116" w:author="Douglas Ezra Morrison" w:date="2021-11-21T20:21:00Z">
        <w:r w:rsidDel="00623277">
          <w:delText>Similar to S1 Section</w:delText>
        </w:r>
      </w:del>
      <w:ins w:id="117" w:author="Douglas Ezra Morrison" w:date="2021-11-21T20:21:00Z">
        <w:r w:rsidR="00623277">
          <w:t>As in Section S1</w:t>
        </w:r>
      </w:ins>
      <w:r>
        <w:t>,</w:t>
      </w:r>
      <w:r w:rsidR="00B45C8F">
        <w:t xml:space="preserve"> we fit a zero-inflated negative binomial model; both the zero-inflation and count </w:t>
      </w:r>
      <w:proofErr w:type="spellStart"/>
      <w:r w:rsidR="00B45C8F">
        <w:t>submodels</w:t>
      </w:r>
      <w:proofErr w:type="spellEnd"/>
      <w:r w:rsidR="00B45C8F">
        <w:t xml:space="preserve"> include fixed effects for tooth surface, side, and jaw, and random effects on the intercept by participant and session. Extended models adding participant-level random effects on tooth surface, side and jaw and participant-specific overdispersion parameters failed to converge. </w:t>
      </w:r>
    </w:p>
    <w:p w14:paraId="4A646D18" w14:textId="77777777" w:rsidR="00B45C8F" w:rsidRPr="00E8412A" w:rsidRDefault="00B23EA5" w:rsidP="00B45C8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∼Bernoulli(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9BA063E" w14:textId="13C70C4D" w:rsidR="00B45C8F" w:rsidRPr="00BE32A9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,κ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562FA6EF" w14:textId="45A464C3" w:rsidR="00BE32A9" w:rsidRDefault="00BE32A9" w:rsidP="00B45C8F">
      <w:pPr>
        <w:pStyle w:val="BodyText"/>
        <w:rPr>
          <w:rFonts w:eastAsiaTheme="minorEastAsia"/>
        </w:rPr>
      </w:pPr>
      <w:r>
        <w:rPr>
          <w:rFonts w:eastAsiaTheme="minorEastAsia"/>
        </w:rPr>
        <w:t>Hence:</w:t>
      </w:r>
    </w:p>
    <w:p w14:paraId="408E27CE" w14:textId="77777777" w:rsidR="00B45C8F" w:rsidRPr="00DD0639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899D4EA" w14:textId="4F405CD5" w:rsidR="00B45C8F" w:rsidRPr="00BE32A9" w:rsidRDefault="00B23EA5" w:rsidP="00B45C8F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κ</m:t>
                  </m:r>
                </m:den>
              </m:f>
            </m:e>
          </m:d>
        </m:oMath>
      </m:oMathPara>
    </w:p>
    <w:p w14:paraId="733639AF" w14:textId="49E164C9" w:rsidR="00BE32A9" w:rsidRPr="00EE7ECF" w:rsidRDefault="00BE32A9" w:rsidP="00B45C8F">
      <w:pPr>
        <w:pStyle w:val="BodyText"/>
        <w:rPr>
          <w:rFonts w:eastAsiaTheme="minorEastAsia"/>
        </w:rPr>
      </w:pPr>
      <w:del w:id="118" w:author="Douglas Ezra Morrison" w:date="2021-11-29T10:31:00Z">
        <w:r w:rsidDel="00B84762">
          <w:rPr>
            <w:rFonts w:eastAsiaTheme="minorEastAsia"/>
          </w:rPr>
          <w:delText xml:space="preserve">And </w:delText>
        </w:r>
      </w:del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is modeled as:</w:t>
      </w:r>
    </w:p>
    <w:p w14:paraId="7FDF379C" w14:textId="24C5F7CB" w:rsidR="00BE32A9" w:rsidRPr="00451713" w:rsidRDefault="00BE32A9" w:rsidP="00BE32A9">
      <w:pPr>
        <w:pStyle w:val="BodyText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0ij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∈M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k∈O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k∈L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k∈G</m:t>
              </m:r>
            </m:e>
          </m:d>
        </m:oMath>
      </m:oMathPara>
    </w:p>
    <w:p w14:paraId="14EB1E09" w14:textId="77777777" w:rsidR="00B45C8F" w:rsidRPr="00E8412A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AEC0E3F" w14:textId="77777777" w:rsidR="00B45C8F" w:rsidRPr="00C75056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6CEB4B98" w14:textId="77777777" w:rsidR="00B45C8F" w:rsidRPr="00996192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16CB5EE" w14:textId="77777777" w:rsidR="00826B1B" w:rsidRPr="0023581D" w:rsidRDefault="00B23EA5" w:rsidP="00826B1B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logit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∈M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k∈O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k∈L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k∈G</m:t>
              </m:r>
            </m:e>
          </m:d>
        </m:oMath>
      </m:oMathPara>
    </w:p>
    <w:p w14:paraId="74422BBE" w14:textId="77777777" w:rsidR="00B45C8F" w:rsidRPr="00876E83" w:rsidRDefault="00B23EA5" w:rsidP="00B45C8F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2995160E" w14:textId="77777777" w:rsidR="00B45C8F" w:rsidRPr="00876E83" w:rsidRDefault="00B45C8F" w:rsidP="00B45C8F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κ)</m:t>
          </m:r>
        </m:oMath>
      </m:oMathPara>
    </w:p>
    <w:p w14:paraId="1323BE1C" w14:textId="72867258" w:rsidR="00F611B7" w:rsidRDefault="00B45C8F" w:rsidP="00F611B7">
      <w:pPr>
        <w:spacing w:before="180" w:after="180"/>
        <w:rPr>
          <w:rFonts w:ascii="Cambria" w:eastAsia="Cambria" w:hAnsi="Cambria"/>
        </w:rPr>
      </w:pPr>
      <w:bookmarkStart w:id="119" w:name="total-duration-of-brushing"/>
      <w:bookmarkEnd w:id="50"/>
      <w:r w:rsidRPr="002B4CD4">
        <w:rPr>
          <w:rFonts w:ascii="Cambria" w:eastAsia="Cambria" w:hAnsi="Cambria"/>
        </w:rPr>
        <w:t>The AIC for this model was 1,252.</w:t>
      </w:r>
      <w:del w:id="120" w:author="Douglas Ezra Morrison" w:date="2021-11-29T10:32:00Z">
        <w:r w:rsidRPr="002B4CD4" w:rsidDel="00B23EA5">
          <w:rPr>
            <w:rFonts w:ascii="Cambria" w:eastAsia="Cambria" w:hAnsi="Cambria"/>
          </w:rPr>
          <w:delText>154</w:delText>
        </w:r>
      </w:del>
      <w:ins w:id="121" w:author="Douglas Ezra Morrison" w:date="2021-11-29T10:32:00Z">
        <w:r w:rsidR="00B23EA5">
          <w:rPr>
            <w:rFonts w:ascii="Cambria" w:eastAsia="Cambria" w:hAnsi="Cambria"/>
          </w:rPr>
          <w:t>2</w:t>
        </w:r>
      </w:ins>
      <w:r w:rsidRPr="002B4CD4">
        <w:rPr>
          <w:rFonts w:ascii="Cambria" w:eastAsia="Cambria" w:hAnsi="Cambria"/>
        </w:rPr>
        <w:t>, which was 274.6</w:t>
      </w:r>
      <w:del w:id="122" w:author="Douglas Ezra Morrison" w:date="2021-11-29T10:32:00Z">
        <w:r w:rsidRPr="002B4CD4" w:rsidDel="00B23EA5">
          <w:rPr>
            <w:rFonts w:ascii="Cambria" w:eastAsia="Cambria" w:hAnsi="Cambria"/>
          </w:rPr>
          <w:delText>046</w:delText>
        </w:r>
      </w:del>
      <w:r w:rsidRPr="002B4CD4">
        <w:rPr>
          <w:rFonts w:ascii="Cambria" w:eastAsia="Cambria" w:hAnsi="Cambria"/>
        </w:rPr>
        <w:t xml:space="preserve"> less than a zero-inflated Poisson model with the same fixed and random effects. The BIC for this model was 1,346.</w:t>
      </w:r>
      <w:del w:id="123" w:author="Douglas Ezra Morrison" w:date="2021-11-29T10:32:00Z">
        <w:r w:rsidRPr="002B4CD4" w:rsidDel="00B23EA5">
          <w:rPr>
            <w:rFonts w:ascii="Cambria" w:eastAsia="Cambria" w:hAnsi="Cambria"/>
          </w:rPr>
          <w:delText>675</w:delText>
        </w:r>
      </w:del>
      <w:ins w:id="124" w:author="Douglas Ezra Morrison" w:date="2021-11-29T10:32:00Z">
        <w:r w:rsidR="00B23EA5">
          <w:rPr>
            <w:rFonts w:ascii="Cambria" w:eastAsia="Cambria" w:hAnsi="Cambria"/>
          </w:rPr>
          <w:t>7</w:t>
        </w:r>
      </w:ins>
      <w:r w:rsidRPr="002B4CD4">
        <w:rPr>
          <w:rFonts w:ascii="Cambria" w:eastAsia="Cambria" w:hAnsi="Cambria"/>
        </w:rPr>
        <w:t>, which was 269.</w:t>
      </w:r>
      <w:del w:id="125" w:author="Douglas Ezra Morrison" w:date="2021-11-29T10:32:00Z">
        <w:r w:rsidRPr="002B4CD4" w:rsidDel="00B23EA5">
          <w:rPr>
            <w:rFonts w:ascii="Cambria" w:eastAsia="Cambria" w:hAnsi="Cambria"/>
          </w:rPr>
          <w:delText xml:space="preserve">0445 </w:delText>
        </w:r>
      </w:del>
      <w:ins w:id="126" w:author="Douglas Ezra Morrison" w:date="2021-11-29T10:32:00Z">
        <w:r w:rsidR="00B23EA5">
          <w:rPr>
            <w:rFonts w:ascii="Cambria" w:eastAsia="Cambria" w:hAnsi="Cambria"/>
          </w:rPr>
          <w:t>0</w:t>
        </w:r>
        <w:r w:rsidR="00B23EA5" w:rsidRPr="002B4CD4">
          <w:rPr>
            <w:rFonts w:ascii="Cambria" w:eastAsia="Cambria" w:hAnsi="Cambria"/>
          </w:rPr>
          <w:t xml:space="preserve"> </w:t>
        </w:r>
      </w:ins>
      <w:r w:rsidRPr="002B4CD4">
        <w:rPr>
          <w:rFonts w:ascii="Cambria" w:eastAsia="Cambria" w:hAnsi="Cambria"/>
        </w:rPr>
        <w:t>less than the zero-inflated Poisson model with the same fixed and random effects.</w:t>
      </w:r>
    </w:p>
    <w:p w14:paraId="65AC5038" w14:textId="07BE7DD7" w:rsidR="00685DED" w:rsidRPr="002B4CD4" w:rsidRDefault="00F611B7" w:rsidP="00685DED">
      <w:pPr>
        <w:spacing w:before="180" w:after="180"/>
        <w:rPr>
          <w:rFonts w:ascii="Cambria" w:eastAsia="Cambria" w:hAnsi="Cambria"/>
        </w:rPr>
      </w:pPr>
      <w:r>
        <w:rPr>
          <w:rFonts w:ascii="Cambria" w:eastAsia="Cambria" w:hAnsi="Cambria"/>
        </w:rPr>
        <w:t>S2_2 Subsection. Parameter Estimates</w:t>
      </w:r>
    </w:p>
    <w:p w14:paraId="5215FDC3" w14:textId="058CFF77" w:rsidR="00F611B7" w:rsidRDefault="00F611B7" w:rsidP="00F611B7">
      <w:pPr>
        <w:spacing w:before="180" w:after="18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Tables below summarizes the estimated parameters for the count and zero-inflated </w:t>
      </w:r>
      <w:proofErr w:type="spellStart"/>
      <w:r>
        <w:rPr>
          <w:rFonts w:ascii="Cambria" w:eastAsia="Cambria" w:hAnsi="Cambria"/>
        </w:rPr>
        <w:t>submodels</w:t>
      </w:r>
      <w:proofErr w:type="spellEnd"/>
      <w:r>
        <w:rPr>
          <w:rFonts w:ascii="Cambria" w:eastAsia="Cambria" w:hAnsi="Cambria"/>
        </w:rPr>
        <w:t xml:space="preserve"> </w:t>
      </w:r>
      <w:r w:rsidR="00685DED">
        <w:rPr>
          <w:rFonts w:ascii="Cambria" w:eastAsia="Cambria" w:hAnsi="Cambria"/>
        </w:rPr>
        <w:t xml:space="preserve">for excessive brushing pressure duration. </w:t>
      </w:r>
    </w:p>
    <w:p w14:paraId="0F589777" w14:textId="7DB67F98" w:rsidR="00685DED" w:rsidRPr="005D6435" w:rsidRDefault="00685DED" w:rsidP="00685DED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S2_1 Table. Estimated fixed effects of count submodel for excessive brushing pressure duration </w:t>
      </w:r>
      <w:r w:rsidR="005213C7">
        <w:rPr>
          <w:rFonts w:ascii="Cambria" w:eastAsia="Cambria" w:hAnsi="Cambria"/>
        </w:rPr>
        <w:t>on each dental surface</w:t>
      </w:r>
      <w:r>
        <w:rPr>
          <w:rFonts w:ascii="Cambria" w:eastAsia="Cambria" w:hAnsi="Cambria"/>
        </w:rPr>
        <w:t xml:space="preserve"> 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1710"/>
        <w:gridCol w:w="1061"/>
        <w:gridCol w:w="566"/>
        <w:gridCol w:w="1216"/>
        <w:gridCol w:w="729"/>
      </w:tblGrid>
      <w:tr w:rsidR="00B45C8F" w:rsidRPr="002B4CD4" w14:paraId="431F3ACE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6CA6C0" w14:textId="77777777" w:rsidR="00B45C8F" w:rsidRPr="002B4CD4" w:rsidRDefault="00B45C8F" w:rsidP="00C044E3">
            <w:pPr>
              <w:spacing w:before="36" w:after="36"/>
            </w:pPr>
            <w:r w:rsidRPr="002B4CD4"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546152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CA6473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207F9B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703429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</w:t>
            </w:r>
          </w:p>
        </w:tc>
      </w:tr>
      <w:tr w:rsidR="00B45C8F" w:rsidRPr="002B4CD4" w14:paraId="2367A604" w14:textId="77777777" w:rsidTr="00C044E3">
        <w:tc>
          <w:tcPr>
            <w:tcW w:w="0" w:type="auto"/>
            <w:hideMark/>
          </w:tcPr>
          <w:p w14:paraId="201FCC67" w14:textId="77777777" w:rsidR="00B45C8F" w:rsidRPr="002B4CD4" w:rsidRDefault="00B45C8F" w:rsidP="00C044E3">
            <w:pPr>
              <w:spacing w:before="36" w:after="36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EF13D8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2.12</w:t>
            </w:r>
          </w:p>
        </w:tc>
        <w:tc>
          <w:tcPr>
            <w:tcW w:w="0" w:type="auto"/>
            <w:hideMark/>
          </w:tcPr>
          <w:p w14:paraId="07D2EB3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0.30</w:t>
            </w:r>
          </w:p>
        </w:tc>
        <w:tc>
          <w:tcPr>
            <w:tcW w:w="0" w:type="auto"/>
            <w:hideMark/>
          </w:tcPr>
          <w:p w14:paraId="41958DA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(1.53, 2.71)</w:t>
            </w:r>
          </w:p>
        </w:tc>
        <w:tc>
          <w:tcPr>
            <w:tcW w:w="0" w:type="auto"/>
            <w:hideMark/>
          </w:tcPr>
          <w:p w14:paraId="2167BA6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B45C8F" w:rsidRPr="002B4CD4" w14:paraId="35A533A7" w14:textId="77777777" w:rsidTr="00C044E3">
        <w:tc>
          <w:tcPr>
            <w:tcW w:w="0" w:type="auto"/>
            <w:hideMark/>
          </w:tcPr>
          <w:p w14:paraId="5A58A6B1" w14:textId="77777777" w:rsidR="00B45C8F" w:rsidRPr="002B4CD4" w:rsidRDefault="00B45C8F" w:rsidP="00C044E3">
            <w:pPr>
              <w:spacing w:before="36" w:after="36"/>
            </w:pPr>
            <w:r w:rsidRPr="002B4CD4">
              <w:t>Surface (Lingual)</w:t>
            </w:r>
          </w:p>
        </w:tc>
        <w:tc>
          <w:tcPr>
            <w:tcW w:w="0" w:type="auto"/>
            <w:hideMark/>
          </w:tcPr>
          <w:p w14:paraId="15FFB9D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0.01</w:t>
            </w:r>
          </w:p>
        </w:tc>
        <w:tc>
          <w:tcPr>
            <w:tcW w:w="0" w:type="auto"/>
            <w:hideMark/>
          </w:tcPr>
          <w:p w14:paraId="0E88D89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0.29</w:t>
            </w:r>
          </w:p>
        </w:tc>
        <w:tc>
          <w:tcPr>
            <w:tcW w:w="0" w:type="auto"/>
            <w:hideMark/>
          </w:tcPr>
          <w:p w14:paraId="32E9621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(-0.56, 0.58)</w:t>
            </w:r>
          </w:p>
        </w:tc>
        <w:tc>
          <w:tcPr>
            <w:tcW w:w="0" w:type="auto"/>
            <w:hideMark/>
          </w:tcPr>
          <w:p w14:paraId="3E64A1E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0.971</w:t>
            </w:r>
          </w:p>
        </w:tc>
      </w:tr>
      <w:tr w:rsidR="00B45C8F" w:rsidRPr="002B4CD4" w14:paraId="19782090" w14:textId="77777777" w:rsidTr="00C044E3">
        <w:tc>
          <w:tcPr>
            <w:tcW w:w="0" w:type="auto"/>
            <w:hideMark/>
          </w:tcPr>
          <w:p w14:paraId="1DBB61BD" w14:textId="77777777" w:rsidR="00B45C8F" w:rsidRPr="002B4CD4" w:rsidRDefault="00B45C8F" w:rsidP="00C044E3">
            <w:pPr>
              <w:spacing w:before="36" w:after="36"/>
            </w:pPr>
            <w:r w:rsidRPr="002B4CD4">
              <w:t>Surface (Occlusal)</w:t>
            </w:r>
          </w:p>
        </w:tc>
        <w:tc>
          <w:tcPr>
            <w:tcW w:w="0" w:type="auto"/>
            <w:hideMark/>
          </w:tcPr>
          <w:p w14:paraId="38A161D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0.54</w:t>
            </w:r>
          </w:p>
        </w:tc>
        <w:tc>
          <w:tcPr>
            <w:tcW w:w="0" w:type="auto"/>
            <w:hideMark/>
          </w:tcPr>
          <w:p w14:paraId="2233F25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0.22</w:t>
            </w:r>
          </w:p>
        </w:tc>
        <w:tc>
          <w:tcPr>
            <w:tcW w:w="0" w:type="auto"/>
            <w:hideMark/>
          </w:tcPr>
          <w:p w14:paraId="3DE5B18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(0.10, 0.98)</w:t>
            </w:r>
          </w:p>
        </w:tc>
        <w:tc>
          <w:tcPr>
            <w:tcW w:w="0" w:type="auto"/>
            <w:hideMark/>
          </w:tcPr>
          <w:p w14:paraId="2FD8566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0.015</w:t>
            </w:r>
          </w:p>
        </w:tc>
      </w:tr>
      <w:tr w:rsidR="00B45C8F" w:rsidRPr="002B4CD4" w14:paraId="538699B6" w14:textId="77777777" w:rsidTr="00C044E3">
        <w:tc>
          <w:tcPr>
            <w:tcW w:w="0" w:type="auto"/>
            <w:hideMark/>
          </w:tcPr>
          <w:p w14:paraId="3085F80D" w14:textId="77777777" w:rsidR="00B45C8F" w:rsidRPr="002B4CD4" w:rsidRDefault="00B45C8F" w:rsidP="00C044E3">
            <w:pPr>
              <w:spacing w:before="36" w:after="36"/>
            </w:pPr>
            <w:r w:rsidRPr="002B4CD4">
              <w:t>Side (Anterior)</w:t>
            </w:r>
          </w:p>
        </w:tc>
        <w:tc>
          <w:tcPr>
            <w:tcW w:w="0" w:type="auto"/>
            <w:hideMark/>
          </w:tcPr>
          <w:p w14:paraId="1E89C5F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0.04</w:t>
            </w:r>
          </w:p>
        </w:tc>
        <w:tc>
          <w:tcPr>
            <w:tcW w:w="0" w:type="auto"/>
            <w:hideMark/>
          </w:tcPr>
          <w:p w14:paraId="267D6EC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0.32</w:t>
            </w:r>
          </w:p>
        </w:tc>
        <w:tc>
          <w:tcPr>
            <w:tcW w:w="0" w:type="auto"/>
            <w:hideMark/>
          </w:tcPr>
          <w:p w14:paraId="350E8E8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(-0.58, 0.66)</w:t>
            </w:r>
          </w:p>
        </w:tc>
        <w:tc>
          <w:tcPr>
            <w:tcW w:w="0" w:type="auto"/>
            <w:hideMark/>
          </w:tcPr>
          <w:p w14:paraId="0A7F5FB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0.889</w:t>
            </w:r>
          </w:p>
        </w:tc>
      </w:tr>
      <w:tr w:rsidR="00B45C8F" w:rsidRPr="002B4CD4" w14:paraId="761D2F98" w14:textId="77777777" w:rsidTr="00C044E3">
        <w:tc>
          <w:tcPr>
            <w:tcW w:w="0" w:type="auto"/>
            <w:hideMark/>
          </w:tcPr>
          <w:p w14:paraId="6DC3AC7D" w14:textId="77777777" w:rsidR="00B45C8F" w:rsidRPr="002B4CD4" w:rsidRDefault="00B45C8F" w:rsidP="00C044E3">
            <w:pPr>
              <w:spacing w:before="36" w:after="36"/>
            </w:pPr>
            <w:r w:rsidRPr="002B4CD4">
              <w:t>Side (Left)</w:t>
            </w:r>
          </w:p>
        </w:tc>
        <w:tc>
          <w:tcPr>
            <w:tcW w:w="0" w:type="auto"/>
            <w:hideMark/>
          </w:tcPr>
          <w:p w14:paraId="06BD1B4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-0.04</w:t>
            </w:r>
          </w:p>
        </w:tc>
        <w:tc>
          <w:tcPr>
            <w:tcW w:w="0" w:type="auto"/>
            <w:hideMark/>
          </w:tcPr>
          <w:p w14:paraId="1FCCC4A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0.20</w:t>
            </w:r>
          </w:p>
        </w:tc>
        <w:tc>
          <w:tcPr>
            <w:tcW w:w="0" w:type="auto"/>
            <w:hideMark/>
          </w:tcPr>
          <w:p w14:paraId="0DA1A55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(-0.44, 0.37)</w:t>
            </w:r>
          </w:p>
        </w:tc>
        <w:tc>
          <w:tcPr>
            <w:tcW w:w="0" w:type="auto"/>
            <w:hideMark/>
          </w:tcPr>
          <w:p w14:paraId="0D50F6E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0.862</w:t>
            </w:r>
          </w:p>
        </w:tc>
      </w:tr>
      <w:tr w:rsidR="00B45C8F" w:rsidRPr="002B4CD4" w14:paraId="44EC58C1" w14:textId="77777777" w:rsidTr="00C044E3">
        <w:tc>
          <w:tcPr>
            <w:tcW w:w="0" w:type="auto"/>
            <w:hideMark/>
          </w:tcPr>
          <w:p w14:paraId="58B7CA16" w14:textId="77777777" w:rsidR="00B45C8F" w:rsidRPr="002B4CD4" w:rsidRDefault="00B45C8F" w:rsidP="00C044E3">
            <w:pPr>
              <w:spacing w:before="36" w:after="36"/>
            </w:pPr>
            <w:r w:rsidRPr="002B4CD4">
              <w:t>Jaw (</w:t>
            </w:r>
            <w:proofErr w:type="spellStart"/>
            <w:r w:rsidRPr="002B4CD4">
              <w:t>Maxillar</w:t>
            </w:r>
            <w:proofErr w:type="spellEnd"/>
            <w:r w:rsidRPr="002B4CD4">
              <w:t>)</w:t>
            </w:r>
          </w:p>
        </w:tc>
        <w:tc>
          <w:tcPr>
            <w:tcW w:w="0" w:type="auto"/>
            <w:hideMark/>
          </w:tcPr>
          <w:p w14:paraId="1DD08F2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-0.10</w:t>
            </w:r>
          </w:p>
        </w:tc>
        <w:tc>
          <w:tcPr>
            <w:tcW w:w="0" w:type="auto"/>
            <w:hideMark/>
          </w:tcPr>
          <w:p w14:paraId="65117B6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0.21</w:t>
            </w:r>
          </w:p>
        </w:tc>
        <w:tc>
          <w:tcPr>
            <w:tcW w:w="0" w:type="auto"/>
            <w:hideMark/>
          </w:tcPr>
          <w:p w14:paraId="6AB6FD6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(-0.51, 0.30)</w:t>
            </w:r>
          </w:p>
        </w:tc>
        <w:tc>
          <w:tcPr>
            <w:tcW w:w="0" w:type="auto"/>
            <w:hideMark/>
          </w:tcPr>
          <w:p w14:paraId="0923FEA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0.612</w:t>
            </w:r>
          </w:p>
        </w:tc>
      </w:tr>
    </w:tbl>
    <w:p w14:paraId="3A15BE07" w14:textId="4C8A6B1D" w:rsidR="00B45C8F" w:rsidRDefault="00B45C8F" w:rsidP="00B45C8F">
      <w:pPr>
        <w:rPr>
          <w:rFonts w:ascii="Cambria" w:eastAsia="Cambria" w:hAnsi="Cambria"/>
        </w:rPr>
      </w:pPr>
    </w:p>
    <w:p w14:paraId="6F27EB2E" w14:textId="7A527914" w:rsidR="00B45C8F" w:rsidRPr="00685DED" w:rsidRDefault="00685DED" w:rsidP="00685DED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S2_2 Table. Estimated fixed effects of zero-inflation submodel for excessive brushing pressure duration </w:t>
      </w:r>
      <w:r w:rsidR="005213C7">
        <w:rPr>
          <w:rFonts w:ascii="Cambria" w:eastAsia="Cambria" w:hAnsi="Cambria"/>
        </w:rPr>
        <w:t xml:space="preserve">on each dental </w:t>
      </w:r>
      <w:r>
        <w:rPr>
          <w:rFonts w:ascii="Cambria" w:eastAsia="Cambria" w:hAnsi="Cambria"/>
        </w:rPr>
        <w:t>surface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1710"/>
        <w:gridCol w:w="1028"/>
        <w:gridCol w:w="566"/>
        <w:gridCol w:w="1283"/>
        <w:gridCol w:w="729"/>
      </w:tblGrid>
      <w:tr w:rsidR="00B45C8F" w:rsidRPr="002B4CD4" w14:paraId="16353DDE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763F57" w14:textId="77777777" w:rsidR="00B45C8F" w:rsidRPr="002B4CD4" w:rsidRDefault="00B45C8F" w:rsidP="00C044E3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868E1B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Log-Odds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A8260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FC716B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BFF56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</w:t>
            </w:r>
          </w:p>
        </w:tc>
      </w:tr>
      <w:tr w:rsidR="00B45C8F" w:rsidRPr="002B4CD4" w14:paraId="73673F6C" w14:textId="77777777" w:rsidTr="00C044E3">
        <w:tc>
          <w:tcPr>
            <w:tcW w:w="0" w:type="auto"/>
            <w:hideMark/>
          </w:tcPr>
          <w:p w14:paraId="139326E6" w14:textId="77777777" w:rsidR="00B45C8F" w:rsidRPr="002B4CD4" w:rsidRDefault="00B45C8F" w:rsidP="00C044E3">
            <w:pPr>
              <w:spacing w:before="36" w:after="36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F47F05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4.87</w:t>
            </w:r>
          </w:p>
        </w:tc>
        <w:tc>
          <w:tcPr>
            <w:tcW w:w="0" w:type="auto"/>
            <w:hideMark/>
          </w:tcPr>
          <w:p w14:paraId="55DC089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0.93</w:t>
            </w:r>
          </w:p>
        </w:tc>
        <w:tc>
          <w:tcPr>
            <w:tcW w:w="0" w:type="auto"/>
            <w:hideMark/>
          </w:tcPr>
          <w:p w14:paraId="754200D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(3.04, 6.69)</w:t>
            </w:r>
          </w:p>
        </w:tc>
        <w:tc>
          <w:tcPr>
            <w:tcW w:w="0" w:type="auto"/>
            <w:hideMark/>
          </w:tcPr>
          <w:p w14:paraId="0027013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B45C8F" w:rsidRPr="002B4CD4" w14:paraId="3CA83967" w14:textId="77777777" w:rsidTr="00C044E3">
        <w:tc>
          <w:tcPr>
            <w:tcW w:w="0" w:type="auto"/>
            <w:hideMark/>
          </w:tcPr>
          <w:p w14:paraId="5AF91044" w14:textId="77777777" w:rsidR="00B45C8F" w:rsidRPr="002B4CD4" w:rsidRDefault="00B45C8F" w:rsidP="00C044E3">
            <w:pPr>
              <w:spacing w:before="36" w:after="36"/>
            </w:pPr>
            <w:r w:rsidRPr="002B4CD4">
              <w:t>Surface (Lingual)</w:t>
            </w:r>
          </w:p>
        </w:tc>
        <w:tc>
          <w:tcPr>
            <w:tcW w:w="0" w:type="auto"/>
            <w:hideMark/>
          </w:tcPr>
          <w:p w14:paraId="1FF1D68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0.93</w:t>
            </w:r>
          </w:p>
        </w:tc>
        <w:tc>
          <w:tcPr>
            <w:tcW w:w="0" w:type="auto"/>
            <w:hideMark/>
          </w:tcPr>
          <w:p w14:paraId="1BBE9F2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0.34</w:t>
            </w:r>
          </w:p>
        </w:tc>
        <w:tc>
          <w:tcPr>
            <w:tcW w:w="0" w:type="auto"/>
            <w:hideMark/>
          </w:tcPr>
          <w:p w14:paraId="7AEC6CE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(0.27, 1.60)</w:t>
            </w:r>
          </w:p>
        </w:tc>
        <w:tc>
          <w:tcPr>
            <w:tcW w:w="0" w:type="auto"/>
            <w:hideMark/>
          </w:tcPr>
          <w:p w14:paraId="5B1B2D5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0.006</w:t>
            </w:r>
          </w:p>
        </w:tc>
      </w:tr>
      <w:tr w:rsidR="00B45C8F" w:rsidRPr="002B4CD4" w14:paraId="5C4C7FFE" w14:textId="77777777" w:rsidTr="00C044E3">
        <w:tc>
          <w:tcPr>
            <w:tcW w:w="0" w:type="auto"/>
            <w:hideMark/>
          </w:tcPr>
          <w:p w14:paraId="1CAEFE7C" w14:textId="77777777" w:rsidR="00B45C8F" w:rsidRPr="002B4CD4" w:rsidRDefault="00B45C8F" w:rsidP="00C044E3">
            <w:pPr>
              <w:spacing w:before="36" w:after="36"/>
            </w:pPr>
            <w:r w:rsidRPr="002B4CD4">
              <w:t>Surface (Occlusal)</w:t>
            </w:r>
          </w:p>
        </w:tc>
        <w:tc>
          <w:tcPr>
            <w:tcW w:w="0" w:type="auto"/>
            <w:hideMark/>
          </w:tcPr>
          <w:p w14:paraId="00659B4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-1.01</w:t>
            </w:r>
          </w:p>
        </w:tc>
        <w:tc>
          <w:tcPr>
            <w:tcW w:w="0" w:type="auto"/>
            <w:hideMark/>
          </w:tcPr>
          <w:p w14:paraId="5502265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0.29</w:t>
            </w:r>
          </w:p>
        </w:tc>
        <w:tc>
          <w:tcPr>
            <w:tcW w:w="0" w:type="auto"/>
            <w:hideMark/>
          </w:tcPr>
          <w:p w14:paraId="4E86B38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(-1.59, -0.44)</w:t>
            </w:r>
          </w:p>
        </w:tc>
        <w:tc>
          <w:tcPr>
            <w:tcW w:w="0" w:type="auto"/>
            <w:hideMark/>
          </w:tcPr>
          <w:p w14:paraId="20A1051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&lt; .001</w:t>
            </w:r>
          </w:p>
        </w:tc>
      </w:tr>
      <w:tr w:rsidR="00B45C8F" w:rsidRPr="002B4CD4" w14:paraId="2D4B0E48" w14:textId="77777777" w:rsidTr="00C044E3">
        <w:tc>
          <w:tcPr>
            <w:tcW w:w="0" w:type="auto"/>
            <w:hideMark/>
          </w:tcPr>
          <w:p w14:paraId="7DD72828" w14:textId="77777777" w:rsidR="00B45C8F" w:rsidRPr="002B4CD4" w:rsidRDefault="00B45C8F" w:rsidP="00C044E3">
            <w:pPr>
              <w:spacing w:before="36" w:after="36"/>
            </w:pPr>
            <w:r w:rsidRPr="002B4CD4">
              <w:t>Side (Anterior)</w:t>
            </w:r>
          </w:p>
        </w:tc>
        <w:tc>
          <w:tcPr>
            <w:tcW w:w="0" w:type="auto"/>
            <w:hideMark/>
          </w:tcPr>
          <w:p w14:paraId="422C948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-0.20</w:t>
            </w:r>
          </w:p>
        </w:tc>
        <w:tc>
          <w:tcPr>
            <w:tcW w:w="0" w:type="auto"/>
            <w:hideMark/>
          </w:tcPr>
          <w:p w14:paraId="434A943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0.37</w:t>
            </w:r>
          </w:p>
        </w:tc>
        <w:tc>
          <w:tcPr>
            <w:tcW w:w="0" w:type="auto"/>
            <w:hideMark/>
          </w:tcPr>
          <w:p w14:paraId="1F261E3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(-0.93, 0.52)</w:t>
            </w:r>
          </w:p>
        </w:tc>
        <w:tc>
          <w:tcPr>
            <w:tcW w:w="0" w:type="auto"/>
            <w:hideMark/>
          </w:tcPr>
          <w:p w14:paraId="1462CC7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0.583</w:t>
            </w:r>
          </w:p>
        </w:tc>
      </w:tr>
      <w:tr w:rsidR="00B45C8F" w:rsidRPr="002B4CD4" w14:paraId="792EC78C" w14:textId="77777777" w:rsidTr="00C044E3">
        <w:tc>
          <w:tcPr>
            <w:tcW w:w="0" w:type="auto"/>
            <w:hideMark/>
          </w:tcPr>
          <w:p w14:paraId="336FAF35" w14:textId="77777777" w:rsidR="00B45C8F" w:rsidRPr="002B4CD4" w:rsidRDefault="00B45C8F" w:rsidP="00C044E3">
            <w:pPr>
              <w:spacing w:before="36" w:after="36"/>
            </w:pPr>
            <w:r w:rsidRPr="002B4CD4">
              <w:t>Side (Left)</w:t>
            </w:r>
          </w:p>
        </w:tc>
        <w:tc>
          <w:tcPr>
            <w:tcW w:w="0" w:type="auto"/>
            <w:hideMark/>
          </w:tcPr>
          <w:p w14:paraId="5EA14FE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-0.38</w:t>
            </w:r>
          </w:p>
        </w:tc>
        <w:tc>
          <w:tcPr>
            <w:tcW w:w="0" w:type="auto"/>
            <w:hideMark/>
          </w:tcPr>
          <w:p w14:paraId="6D8448D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0.27</w:t>
            </w:r>
          </w:p>
        </w:tc>
        <w:tc>
          <w:tcPr>
            <w:tcW w:w="0" w:type="auto"/>
            <w:hideMark/>
          </w:tcPr>
          <w:p w14:paraId="06EAF86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(-0.91, 0.14)</w:t>
            </w:r>
          </w:p>
        </w:tc>
        <w:tc>
          <w:tcPr>
            <w:tcW w:w="0" w:type="auto"/>
            <w:hideMark/>
          </w:tcPr>
          <w:p w14:paraId="7F479BB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0.151</w:t>
            </w:r>
          </w:p>
        </w:tc>
      </w:tr>
      <w:tr w:rsidR="00B45C8F" w:rsidRPr="002B4CD4" w14:paraId="05E851B5" w14:textId="77777777" w:rsidTr="00C044E3">
        <w:tc>
          <w:tcPr>
            <w:tcW w:w="0" w:type="auto"/>
            <w:hideMark/>
          </w:tcPr>
          <w:p w14:paraId="12AA4C0F" w14:textId="77777777" w:rsidR="00B45C8F" w:rsidRPr="002B4CD4" w:rsidRDefault="00B45C8F" w:rsidP="00C044E3">
            <w:pPr>
              <w:spacing w:before="36" w:after="36"/>
            </w:pPr>
            <w:r w:rsidRPr="002B4CD4">
              <w:t>Jaw (</w:t>
            </w:r>
            <w:proofErr w:type="spellStart"/>
            <w:r w:rsidRPr="002B4CD4">
              <w:t>Maxillar</w:t>
            </w:r>
            <w:proofErr w:type="spellEnd"/>
            <w:r w:rsidRPr="002B4CD4">
              <w:t>)</w:t>
            </w:r>
          </w:p>
        </w:tc>
        <w:tc>
          <w:tcPr>
            <w:tcW w:w="0" w:type="auto"/>
            <w:hideMark/>
          </w:tcPr>
          <w:p w14:paraId="2A349B3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0.59</w:t>
            </w:r>
          </w:p>
        </w:tc>
        <w:tc>
          <w:tcPr>
            <w:tcW w:w="0" w:type="auto"/>
            <w:hideMark/>
          </w:tcPr>
          <w:p w14:paraId="3F33568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0.24</w:t>
            </w:r>
          </w:p>
        </w:tc>
        <w:tc>
          <w:tcPr>
            <w:tcW w:w="0" w:type="auto"/>
            <w:hideMark/>
          </w:tcPr>
          <w:p w14:paraId="2F8C940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(0.11, 1.07)</w:t>
            </w:r>
          </w:p>
        </w:tc>
        <w:tc>
          <w:tcPr>
            <w:tcW w:w="0" w:type="auto"/>
            <w:hideMark/>
          </w:tcPr>
          <w:p w14:paraId="3F178F7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0.016</w:t>
            </w:r>
          </w:p>
        </w:tc>
      </w:tr>
      <w:tr w:rsidR="00685DED" w:rsidRPr="002B4CD4" w14:paraId="215FC8E9" w14:textId="77777777" w:rsidTr="00C044E3">
        <w:tc>
          <w:tcPr>
            <w:tcW w:w="0" w:type="auto"/>
          </w:tcPr>
          <w:p w14:paraId="55F48883" w14:textId="72AB4EBC" w:rsidR="00685DED" w:rsidRPr="002B4CD4" w:rsidRDefault="00685DED" w:rsidP="00C044E3">
            <w:pPr>
              <w:spacing w:before="36" w:after="36"/>
            </w:pPr>
          </w:p>
        </w:tc>
        <w:tc>
          <w:tcPr>
            <w:tcW w:w="0" w:type="auto"/>
          </w:tcPr>
          <w:p w14:paraId="2125F9D6" w14:textId="77777777" w:rsidR="00685DED" w:rsidRPr="002B4CD4" w:rsidRDefault="00685DED" w:rsidP="00685DED">
            <w:pPr>
              <w:spacing w:before="36" w:after="36"/>
            </w:pPr>
          </w:p>
        </w:tc>
        <w:tc>
          <w:tcPr>
            <w:tcW w:w="0" w:type="auto"/>
          </w:tcPr>
          <w:p w14:paraId="48EE3DF7" w14:textId="77777777" w:rsidR="00685DED" w:rsidRPr="002B4CD4" w:rsidRDefault="00685DED" w:rsidP="00C044E3">
            <w:pPr>
              <w:spacing w:before="36" w:after="36"/>
              <w:jc w:val="center"/>
            </w:pPr>
          </w:p>
        </w:tc>
        <w:tc>
          <w:tcPr>
            <w:tcW w:w="0" w:type="auto"/>
          </w:tcPr>
          <w:p w14:paraId="76CC018C" w14:textId="77777777" w:rsidR="00685DED" w:rsidRPr="002B4CD4" w:rsidRDefault="00685DED" w:rsidP="00C044E3">
            <w:pPr>
              <w:spacing w:before="36" w:after="36"/>
              <w:jc w:val="center"/>
            </w:pPr>
          </w:p>
        </w:tc>
        <w:tc>
          <w:tcPr>
            <w:tcW w:w="0" w:type="auto"/>
          </w:tcPr>
          <w:p w14:paraId="0B644961" w14:textId="77777777" w:rsidR="00685DED" w:rsidRPr="002B4CD4" w:rsidRDefault="00685DED" w:rsidP="00C044E3">
            <w:pPr>
              <w:spacing w:before="36" w:after="36"/>
              <w:jc w:val="center"/>
            </w:pPr>
          </w:p>
        </w:tc>
      </w:tr>
    </w:tbl>
    <w:p w14:paraId="734161D3" w14:textId="4CE8B13F" w:rsidR="00B45C8F" w:rsidRDefault="00B45C8F" w:rsidP="00B45C8F">
      <w:pPr>
        <w:rPr>
          <w:rFonts w:ascii="Cambria" w:eastAsia="Cambria" w:hAnsi="Cambria"/>
        </w:rPr>
      </w:pPr>
    </w:p>
    <w:p w14:paraId="15E49BA0" w14:textId="77777777" w:rsidR="00685DED" w:rsidRPr="002B4CD4" w:rsidRDefault="00685DED" w:rsidP="00B45C8F">
      <w:pPr>
        <w:rPr>
          <w:rFonts w:ascii="Cambria" w:eastAsia="Cambria" w:hAnsi="Cambria"/>
        </w:rPr>
      </w:pPr>
    </w:p>
    <w:p w14:paraId="348A02A7" w14:textId="0F64ABE5" w:rsidR="005213C7" w:rsidRPr="005D6435" w:rsidRDefault="005213C7" w:rsidP="005213C7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S2_3 Table. Estimated standard deviations of random effects of count submodel for excessive brushing pressure duration on each dental surface 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3005"/>
        <w:gridCol w:w="1116"/>
      </w:tblGrid>
      <w:tr w:rsidR="00A27E5E" w:rsidRPr="002B4CD4" w14:paraId="5A5D0858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1A05B4" w14:textId="77777777" w:rsidR="00A27E5E" w:rsidRPr="002B4CD4" w:rsidRDefault="00A27E5E" w:rsidP="00C044E3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359AF19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Coefficient</w:t>
            </w:r>
          </w:p>
        </w:tc>
      </w:tr>
      <w:tr w:rsidR="00A27E5E" w:rsidRPr="002B4CD4" w14:paraId="790478E2" w14:textId="77777777" w:rsidTr="00C044E3">
        <w:tc>
          <w:tcPr>
            <w:tcW w:w="0" w:type="auto"/>
            <w:hideMark/>
          </w:tcPr>
          <w:p w14:paraId="3E15F64E" w14:textId="77777777" w:rsidR="00A27E5E" w:rsidRPr="002B4CD4" w:rsidRDefault="00A27E5E" w:rsidP="00C044E3">
            <w:pPr>
              <w:spacing w:before="36" w:after="36"/>
            </w:pPr>
            <w:r w:rsidRPr="002B4CD4">
              <w:t xml:space="preserve">SD (Intercept: </w:t>
            </w:r>
            <w:hyperlink r:id="rId11" w:history="1">
              <w:proofErr w:type="spellStart"/>
              <w:r w:rsidRPr="00666C44">
                <w:rPr>
                  <w:color w:val="000000" w:themeColor="text1"/>
                  <w:u w:val="single"/>
                </w:rPr>
                <w:t>Session:Participant</w:t>
              </w:r>
              <w:proofErr w:type="spellEnd"/>
            </w:hyperlink>
            <w:r w:rsidRPr="002B4CD4">
              <w:t>)</w:t>
            </w:r>
          </w:p>
        </w:tc>
        <w:tc>
          <w:tcPr>
            <w:tcW w:w="0" w:type="auto"/>
            <w:hideMark/>
          </w:tcPr>
          <w:p w14:paraId="6B96DC1C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0.27</w:t>
            </w:r>
          </w:p>
        </w:tc>
      </w:tr>
      <w:tr w:rsidR="00A27E5E" w:rsidRPr="002B4CD4" w14:paraId="64294324" w14:textId="77777777" w:rsidTr="00C044E3">
        <w:tc>
          <w:tcPr>
            <w:tcW w:w="0" w:type="auto"/>
            <w:hideMark/>
          </w:tcPr>
          <w:p w14:paraId="3B9E5BB4" w14:textId="77777777" w:rsidR="00A27E5E" w:rsidRPr="002B4CD4" w:rsidRDefault="00A27E5E" w:rsidP="00C044E3">
            <w:pPr>
              <w:spacing w:before="36" w:after="36"/>
            </w:pPr>
            <w:r w:rsidRPr="002B4CD4">
              <w:t>SD (Intercept: Participant)</w:t>
            </w:r>
          </w:p>
        </w:tc>
        <w:tc>
          <w:tcPr>
            <w:tcW w:w="0" w:type="auto"/>
            <w:hideMark/>
          </w:tcPr>
          <w:p w14:paraId="4530EDEB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0.38</w:t>
            </w:r>
          </w:p>
        </w:tc>
      </w:tr>
      <w:tr w:rsidR="00A27E5E" w:rsidRPr="002B4CD4" w14:paraId="1ACA7160" w14:textId="77777777" w:rsidTr="00C044E3">
        <w:tc>
          <w:tcPr>
            <w:tcW w:w="0" w:type="auto"/>
            <w:hideMark/>
          </w:tcPr>
          <w:p w14:paraId="1E019E63" w14:textId="77777777" w:rsidR="00A27E5E" w:rsidRPr="002B4CD4" w:rsidRDefault="00A27E5E" w:rsidP="00C044E3">
            <w:pPr>
              <w:spacing w:before="36" w:after="36"/>
            </w:pPr>
            <w:r w:rsidRPr="002B4CD4">
              <w:t>SD (Residual)</w:t>
            </w:r>
          </w:p>
        </w:tc>
        <w:tc>
          <w:tcPr>
            <w:tcW w:w="0" w:type="auto"/>
            <w:hideMark/>
          </w:tcPr>
          <w:p w14:paraId="3F2606E5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2.06</w:t>
            </w:r>
          </w:p>
        </w:tc>
      </w:tr>
    </w:tbl>
    <w:p w14:paraId="636C4045" w14:textId="77777777" w:rsidR="00B45C8F" w:rsidRPr="002B4CD4" w:rsidRDefault="00B45C8F" w:rsidP="00B45C8F">
      <w:pPr>
        <w:rPr>
          <w:rFonts w:ascii="Cambria" w:eastAsia="Cambria" w:hAnsi="Cambria"/>
        </w:rPr>
      </w:pPr>
    </w:p>
    <w:p w14:paraId="3812493F" w14:textId="2B2A83CF" w:rsidR="005213C7" w:rsidRPr="005D6435" w:rsidRDefault="005213C7" w:rsidP="005213C7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</w:rPr>
        <w:t xml:space="preserve">S2_4 Table. Estimated standard deviations of random effects of zero-inflation submodel for excessive brushing pressure duration on each dental surface </w:t>
      </w:r>
    </w:p>
    <w:tbl>
      <w:tblPr>
        <w:tblStyle w:val="Table6"/>
        <w:tblW w:w="0" w:type="auto"/>
        <w:tblInd w:w="0" w:type="dxa"/>
        <w:tblLook w:val="0020" w:firstRow="1" w:lastRow="0" w:firstColumn="0" w:lastColumn="0" w:noHBand="0" w:noVBand="0"/>
      </w:tblPr>
      <w:tblGrid>
        <w:gridCol w:w="3005"/>
        <w:gridCol w:w="1116"/>
      </w:tblGrid>
      <w:tr w:rsidR="00A27E5E" w:rsidRPr="002B4CD4" w14:paraId="5DCBA936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4276A56" w14:textId="77777777" w:rsidR="00A27E5E" w:rsidRPr="002B4CD4" w:rsidRDefault="00A27E5E" w:rsidP="00C044E3">
            <w:pPr>
              <w:spacing w:before="36" w:after="36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272AA1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Coefficient</w:t>
            </w:r>
          </w:p>
        </w:tc>
      </w:tr>
      <w:tr w:rsidR="00A27E5E" w:rsidRPr="002B4CD4" w14:paraId="12B15722" w14:textId="77777777" w:rsidTr="00C044E3">
        <w:tc>
          <w:tcPr>
            <w:tcW w:w="0" w:type="auto"/>
            <w:hideMark/>
          </w:tcPr>
          <w:p w14:paraId="692757A7" w14:textId="77777777" w:rsidR="00A27E5E" w:rsidRPr="002B4CD4" w:rsidRDefault="00A27E5E" w:rsidP="00C044E3">
            <w:pPr>
              <w:spacing w:before="36" w:after="36"/>
            </w:pPr>
            <w:r w:rsidRPr="002B4CD4">
              <w:t xml:space="preserve">SD (Intercept: </w:t>
            </w:r>
            <w:hyperlink r:id="rId12" w:history="1">
              <w:proofErr w:type="spellStart"/>
              <w:r w:rsidRPr="00666C44">
                <w:rPr>
                  <w:color w:val="000000" w:themeColor="text1"/>
                  <w:u w:val="single"/>
                </w:rPr>
                <w:t>Session:Participant</w:t>
              </w:r>
              <w:proofErr w:type="spellEnd"/>
            </w:hyperlink>
            <w:r w:rsidRPr="002B4CD4">
              <w:t>)</w:t>
            </w:r>
          </w:p>
        </w:tc>
        <w:tc>
          <w:tcPr>
            <w:tcW w:w="0" w:type="auto"/>
            <w:hideMark/>
          </w:tcPr>
          <w:p w14:paraId="255A961C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0.69</w:t>
            </w:r>
          </w:p>
        </w:tc>
      </w:tr>
      <w:tr w:rsidR="00A27E5E" w:rsidRPr="002B4CD4" w14:paraId="46532EC6" w14:textId="77777777" w:rsidTr="00C044E3">
        <w:tc>
          <w:tcPr>
            <w:tcW w:w="0" w:type="auto"/>
            <w:hideMark/>
          </w:tcPr>
          <w:p w14:paraId="38686D1F" w14:textId="77777777" w:rsidR="00A27E5E" w:rsidRPr="002B4CD4" w:rsidRDefault="00A27E5E" w:rsidP="00C044E3">
            <w:pPr>
              <w:spacing w:before="36" w:after="36"/>
            </w:pPr>
            <w:r w:rsidRPr="002B4CD4">
              <w:t>SD (Intercept: Participant)</w:t>
            </w:r>
          </w:p>
        </w:tc>
        <w:tc>
          <w:tcPr>
            <w:tcW w:w="0" w:type="auto"/>
            <w:hideMark/>
          </w:tcPr>
          <w:p w14:paraId="192F19D4" w14:textId="77777777" w:rsidR="00A27E5E" w:rsidRPr="002B4CD4" w:rsidRDefault="00A27E5E" w:rsidP="00C044E3">
            <w:pPr>
              <w:spacing w:before="36" w:after="36"/>
              <w:jc w:val="center"/>
            </w:pPr>
            <w:r w:rsidRPr="002B4CD4">
              <w:t>2.39</w:t>
            </w:r>
          </w:p>
        </w:tc>
      </w:tr>
    </w:tbl>
    <w:p w14:paraId="5F811E16" w14:textId="2164BC9F" w:rsidR="005213C7" w:rsidRPr="005D6435" w:rsidRDefault="005213C7" w:rsidP="005213C7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127" w:name="X33d967e30887b476960d75230bbae720f230d8a"/>
      <w:r>
        <w:rPr>
          <w:rFonts w:ascii="Cambria" w:eastAsia="Cambria" w:hAnsi="Cambria"/>
        </w:rPr>
        <w:t xml:space="preserve">S2_5 Table. Estimated participant-level random effects of count submodel for excessive brushing pressure duration on each dental surface </w:t>
      </w:r>
    </w:p>
    <w:tbl>
      <w:tblPr>
        <w:tblStyle w:val="Table6"/>
        <w:tblW w:w="5000" w:type="pct"/>
        <w:tblInd w:w="0" w:type="dxa"/>
        <w:tblLook w:val="0020" w:firstRow="1" w:lastRow="0" w:firstColumn="0" w:lastColumn="0" w:noHBand="0" w:noVBand="0"/>
      </w:tblPr>
      <w:tblGrid>
        <w:gridCol w:w="1765"/>
        <w:gridCol w:w="1517"/>
        <w:gridCol w:w="1311"/>
        <w:gridCol w:w="1439"/>
        <w:gridCol w:w="1158"/>
        <w:gridCol w:w="1049"/>
        <w:gridCol w:w="1121"/>
      </w:tblGrid>
      <w:tr w:rsidR="00B45C8F" w:rsidRPr="002B4CD4" w14:paraId="4FCF8D18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B2CCB6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845FE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160D4B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CD9DF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30ED21" w14:textId="77777777" w:rsidR="00B45C8F" w:rsidRPr="002B4CD4" w:rsidRDefault="00B45C8F" w:rsidP="00C044E3">
            <w:pPr>
              <w:spacing w:before="36" w:after="36"/>
              <w:jc w:val="center"/>
            </w:pPr>
            <w:proofErr w:type="spellStart"/>
            <w:r w:rsidRPr="002B4CD4">
              <w:t>Pr</w:t>
            </w:r>
            <w:proofErr w:type="spellEnd"/>
            <w:r w:rsidRPr="002B4CD4">
              <w:t>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060F6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889214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97.5 %</w:t>
            </w:r>
          </w:p>
        </w:tc>
      </w:tr>
      <w:tr w:rsidR="00B45C8F" w:rsidRPr="002B4CD4" w14:paraId="368D8120" w14:textId="77777777" w:rsidTr="00C044E3">
        <w:tc>
          <w:tcPr>
            <w:tcW w:w="0" w:type="auto"/>
            <w:hideMark/>
          </w:tcPr>
          <w:p w14:paraId="6864B0C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</w:t>
            </w:r>
          </w:p>
        </w:tc>
        <w:tc>
          <w:tcPr>
            <w:tcW w:w="0" w:type="auto"/>
            <w:hideMark/>
          </w:tcPr>
          <w:p w14:paraId="79DF959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179C78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0.289</w:t>
            </w:r>
          </w:p>
        </w:tc>
        <w:tc>
          <w:tcPr>
            <w:tcW w:w="0" w:type="auto"/>
            <w:hideMark/>
          </w:tcPr>
          <w:p w14:paraId="07E73BA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0.232</w:t>
            </w:r>
          </w:p>
        </w:tc>
        <w:tc>
          <w:tcPr>
            <w:tcW w:w="0" w:type="auto"/>
            <w:hideMark/>
          </w:tcPr>
          <w:p w14:paraId="4CE8AB2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0.213</w:t>
            </w:r>
          </w:p>
        </w:tc>
        <w:tc>
          <w:tcPr>
            <w:tcW w:w="0" w:type="auto"/>
            <w:hideMark/>
          </w:tcPr>
          <w:p w14:paraId="14FA81B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-0.166</w:t>
            </w:r>
          </w:p>
        </w:tc>
        <w:tc>
          <w:tcPr>
            <w:tcW w:w="0" w:type="auto"/>
            <w:hideMark/>
          </w:tcPr>
          <w:p w14:paraId="694FD43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59485524" w14:textId="77777777" w:rsidTr="00C044E3">
        <w:tc>
          <w:tcPr>
            <w:tcW w:w="0" w:type="auto"/>
            <w:hideMark/>
          </w:tcPr>
          <w:p w14:paraId="6D9F6A1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2</w:t>
            </w:r>
          </w:p>
        </w:tc>
        <w:tc>
          <w:tcPr>
            <w:tcW w:w="0" w:type="auto"/>
            <w:hideMark/>
          </w:tcPr>
          <w:p w14:paraId="17B6AAF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5C868E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046DCDE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0380B1D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7B3280C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5B835B0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182ED88E" w14:textId="77777777" w:rsidTr="00C044E3">
        <w:tc>
          <w:tcPr>
            <w:tcW w:w="0" w:type="auto"/>
            <w:hideMark/>
          </w:tcPr>
          <w:p w14:paraId="46F71CF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3</w:t>
            </w:r>
          </w:p>
        </w:tc>
        <w:tc>
          <w:tcPr>
            <w:tcW w:w="0" w:type="auto"/>
            <w:hideMark/>
          </w:tcPr>
          <w:p w14:paraId="1120311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B07F9A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1C013B4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764C1B2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60BAE43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7CD1D03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1052951D" w14:textId="77777777" w:rsidTr="00C044E3">
        <w:tc>
          <w:tcPr>
            <w:tcW w:w="0" w:type="auto"/>
            <w:hideMark/>
          </w:tcPr>
          <w:p w14:paraId="5836872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lastRenderedPageBreak/>
              <w:t>4</w:t>
            </w:r>
          </w:p>
        </w:tc>
        <w:tc>
          <w:tcPr>
            <w:tcW w:w="0" w:type="auto"/>
            <w:hideMark/>
          </w:tcPr>
          <w:p w14:paraId="3EEB5BD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62E8F2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2335F14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677525A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143245B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67AA6E3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37F86090" w14:textId="77777777" w:rsidTr="00C044E3">
        <w:tc>
          <w:tcPr>
            <w:tcW w:w="0" w:type="auto"/>
            <w:hideMark/>
          </w:tcPr>
          <w:p w14:paraId="4B2F334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5</w:t>
            </w:r>
          </w:p>
        </w:tc>
        <w:tc>
          <w:tcPr>
            <w:tcW w:w="0" w:type="auto"/>
            <w:hideMark/>
          </w:tcPr>
          <w:p w14:paraId="6CD012E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571DA0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-0.158</w:t>
            </w:r>
          </w:p>
        </w:tc>
        <w:tc>
          <w:tcPr>
            <w:tcW w:w="0" w:type="auto"/>
            <w:hideMark/>
          </w:tcPr>
          <w:p w14:paraId="7BC6C5C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0.302</w:t>
            </w:r>
          </w:p>
        </w:tc>
        <w:tc>
          <w:tcPr>
            <w:tcW w:w="0" w:type="auto"/>
            <w:hideMark/>
          </w:tcPr>
          <w:p w14:paraId="139DCE0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0.600</w:t>
            </w:r>
          </w:p>
        </w:tc>
        <w:tc>
          <w:tcPr>
            <w:tcW w:w="0" w:type="auto"/>
            <w:hideMark/>
          </w:tcPr>
          <w:p w14:paraId="27F532D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-0.750</w:t>
            </w:r>
          </w:p>
        </w:tc>
        <w:tc>
          <w:tcPr>
            <w:tcW w:w="0" w:type="auto"/>
            <w:hideMark/>
          </w:tcPr>
          <w:p w14:paraId="04AB3AB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0.434</w:t>
            </w:r>
          </w:p>
        </w:tc>
      </w:tr>
      <w:tr w:rsidR="00B45C8F" w:rsidRPr="002B4CD4" w14:paraId="55B929DE" w14:textId="77777777" w:rsidTr="00C044E3">
        <w:tc>
          <w:tcPr>
            <w:tcW w:w="0" w:type="auto"/>
            <w:hideMark/>
          </w:tcPr>
          <w:p w14:paraId="4E9D453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6</w:t>
            </w:r>
          </w:p>
        </w:tc>
        <w:tc>
          <w:tcPr>
            <w:tcW w:w="0" w:type="auto"/>
            <w:hideMark/>
          </w:tcPr>
          <w:p w14:paraId="0275EF3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1677B8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-0.599</w:t>
            </w:r>
          </w:p>
        </w:tc>
        <w:tc>
          <w:tcPr>
            <w:tcW w:w="0" w:type="auto"/>
            <w:hideMark/>
          </w:tcPr>
          <w:p w14:paraId="79F9F23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0.349</w:t>
            </w:r>
          </w:p>
        </w:tc>
        <w:tc>
          <w:tcPr>
            <w:tcW w:w="0" w:type="auto"/>
            <w:hideMark/>
          </w:tcPr>
          <w:p w14:paraId="04CEC7A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0.086</w:t>
            </w:r>
          </w:p>
        </w:tc>
        <w:tc>
          <w:tcPr>
            <w:tcW w:w="0" w:type="auto"/>
            <w:hideMark/>
          </w:tcPr>
          <w:p w14:paraId="0BCD181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-1.283</w:t>
            </w:r>
          </w:p>
        </w:tc>
        <w:tc>
          <w:tcPr>
            <w:tcW w:w="0" w:type="auto"/>
            <w:hideMark/>
          </w:tcPr>
          <w:p w14:paraId="5621474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0.084</w:t>
            </w:r>
          </w:p>
        </w:tc>
      </w:tr>
      <w:tr w:rsidR="00B45C8F" w:rsidRPr="002B4CD4" w14:paraId="529F2551" w14:textId="77777777" w:rsidTr="00C044E3">
        <w:tc>
          <w:tcPr>
            <w:tcW w:w="0" w:type="auto"/>
            <w:hideMark/>
          </w:tcPr>
          <w:p w14:paraId="3B87FBC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7</w:t>
            </w:r>
          </w:p>
        </w:tc>
        <w:tc>
          <w:tcPr>
            <w:tcW w:w="0" w:type="auto"/>
            <w:hideMark/>
          </w:tcPr>
          <w:p w14:paraId="6AD2916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2B20F84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2AE1B04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2F358B7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3434E42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6C213FF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6AEBD010" w14:textId="77777777" w:rsidTr="00C044E3">
        <w:tc>
          <w:tcPr>
            <w:tcW w:w="0" w:type="auto"/>
            <w:hideMark/>
          </w:tcPr>
          <w:p w14:paraId="3E677EC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8</w:t>
            </w:r>
          </w:p>
        </w:tc>
        <w:tc>
          <w:tcPr>
            <w:tcW w:w="0" w:type="auto"/>
            <w:hideMark/>
          </w:tcPr>
          <w:p w14:paraId="23765BE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EB1543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0.206</w:t>
            </w:r>
          </w:p>
        </w:tc>
        <w:tc>
          <w:tcPr>
            <w:tcW w:w="0" w:type="auto"/>
            <w:hideMark/>
          </w:tcPr>
          <w:p w14:paraId="43F86F8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0.346</w:t>
            </w:r>
          </w:p>
        </w:tc>
        <w:tc>
          <w:tcPr>
            <w:tcW w:w="0" w:type="auto"/>
            <w:hideMark/>
          </w:tcPr>
          <w:p w14:paraId="2CDBC56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0.552</w:t>
            </w:r>
          </w:p>
        </w:tc>
        <w:tc>
          <w:tcPr>
            <w:tcW w:w="0" w:type="auto"/>
            <w:hideMark/>
          </w:tcPr>
          <w:p w14:paraId="0630796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-0.473</w:t>
            </w:r>
          </w:p>
        </w:tc>
        <w:tc>
          <w:tcPr>
            <w:tcW w:w="0" w:type="auto"/>
            <w:hideMark/>
          </w:tcPr>
          <w:p w14:paraId="0CAD2ED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0.885</w:t>
            </w:r>
          </w:p>
        </w:tc>
      </w:tr>
      <w:tr w:rsidR="00B45C8F" w:rsidRPr="002B4CD4" w14:paraId="56CFA344" w14:textId="77777777" w:rsidTr="00C044E3">
        <w:tc>
          <w:tcPr>
            <w:tcW w:w="0" w:type="auto"/>
            <w:hideMark/>
          </w:tcPr>
          <w:p w14:paraId="7399F8B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</w:t>
            </w:r>
          </w:p>
        </w:tc>
        <w:tc>
          <w:tcPr>
            <w:tcW w:w="0" w:type="auto"/>
            <w:hideMark/>
          </w:tcPr>
          <w:p w14:paraId="74E7448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73D6E0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-0.002</w:t>
            </w:r>
          </w:p>
        </w:tc>
        <w:tc>
          <w:tcPr>
            <w:tcW w:w="0" w:type="auto"/>
            <w:hideMark/>
          </w:tcPr>
          <w:p w14:paraId="3AB2BAD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0.380</w:t>
            </w:r>
          </w:p>
        </w:tc>
        <w:tc>
          <w:tcPr>
            <w:tcW w:w="0" w:type="auto"/>
            <w:hideMark/>
          </w:tcPr>
          <w:p w14:paraId="75B5A73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0.996</w:t>
            </w:r>
          </w:p>
        </w:tc>
        <w:tc>
          <w:tcPr>
            <w:tcW w:w="0" w:type="auto"/>
            <w:hideMark/>
          </w:tcPr>
          <w:p w14:paraId="54DCA0C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-0.747</w:t>
            </w:r>
          </w:p>
        </w:tc>
        <w:tc>
          <w:tcPr>
            <w:tcW w:w="0" w:type="auto"/>
            <w:hideMark/>
          </w:tcPr>
          <w:p w14:paraId="2F11BEC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0.743</w:t>
            </w:r>
          </w:p>
        </w:tc>
      </w:tr>
      <w:tr w:rsidR="00B45C8F" w:rsidRPr="002B4CD4" w14:paraId="3C522A0B" w14:textId="77777777" w:rsidTr="00C044E3">
        <w:tc>
          <w:tcPr>
            <w:tcW w:w="0" w:type="auto"/>
            <w:hideMark/>
          </w:tcPr>
          <w:p w14:paraId="76B7478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10</w:t>
            </w:r>
          </w:p>
        </w:tc>
        <w:tc>
          <w:tcPr>
            <w:tcW w:w="0" w:type="auto"/>
            <w:hideMark/>
          </w:tcPr>
          <w:p w14:paraId="704038D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AD0B96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-0.080</w:t>
            </w:r>
          </w:p>
        </w:tc>
        <w:tc>
          <w:tcPr>
            <w:tcW w:w="0" w:type="auto"/>
            <w:hideMark/>
          </w:tcPr>
          <w:p w14:paraId="6465EB5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0.254</w:t>
            </w:r>
          </w:p>
        </w:tc>
        <w:tc>
          <w:tcPr>
            <w:tcW w:w="0" w:type="auto"/>
            <w:hideMark/>
          </w:tcPr>
          <w:p w14:paraId="3502BF6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0.753</w:t>
            </w:r>
          </w:p>
        </w:tc>
        <w:tc>
          <w:tcPr>
            <w:tcW w:w="0" w:type="auto"/>
            <w:hideMark/>
          </w:tcPr>
          <w:p w14:paraId="4576895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-0.578</w:t>
            </w:r>
          </w:p>
        </w:tc>
        <w:tc>
          <w:tcPr>
            <w:tcW w:w="0" w:type="auto"/>
            <w:hideMark/>
          </w:tcPr>
          <w:p w14:paraId="6F80D40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0.418</w:t>
            </w:r>
          </w:p>
        </w:tc>
      </w:tr>
      <w:tr w:rsidR="00B45C8F" w:rsidRPr="002B4CD4" w14:paraId="5AB42A7E" w14:textId="77777777" w:rsidTr="00C044E3">
        <w:tc>
          <w:tcPr>
            <w:tcW w:w="0" w:type="auto"/>
            <w:hideMark/>
          </w:tcPr>
          <w:p w14:paraId="3723AF4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11</w:t>
            </w:r>
          </w:p>
        </w:tc>
        <w:tc>
          <w:tcPr>
            <w:tcW w:w="0" w:type="auto"/>
            <w:hideMark/>
          </w:tcPr>
          <w:p w14:paraId="6F07207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F76270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0.277</w:t>
            </w:r>
          </w:p>
        </w:tc>
        <w:tc>
          <w:tcPr>
            <w:tcW w:w="0" w:type="auto"/>
            <w:hideMark/>
          </w:tcPr>
          <w:p w14:paraId="72C3829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0.254</w:t>
            </w:r>
          </w:p>
        </w:tc>
        <w:tc>
          <w:tcPr>
            <w:tcW w:w="0" w:type="auto"/>
            <w:hideMark/>
          </w:tcPr>
          <w:p w14:paraId="5174E4D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0.276</w:t>
            </w:r>
          </w:p>
        </w:tc>
        <w:tc>
          <w:tcPr>
            <w:tcW w:w="0" w:type="auto"/>
            <w:hideMark/>
          </w:tcPr>
          <w:p w14:paraId="0C7C092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-0.221</w:t>
            </w:r>
          </w:p>
        </w:tc>
        <w:tc>
          <w:tcPr>
            <w:tcW w:w="0" w:type="auto"/>
            <w:hideMark/>
          </w:tcPr>
          <w:p w14:paraId="0D7849C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0.775</w:t>
            </w:r>
          </w:p>
        </w:tc>
      </w:tr>
      <w:tr w:rsidR="00B45C8F" w:rsidRPr="002B4CD4" w14:paraId="14AEB9FC" w14:textId="77777777" w:rsidTr="00C044E3">
        <w:tc>
          <w:tcPr>
            <w:tcW w:w="0" w:type="auto"/>
            <w:hideMark/>
          </w:tcPr>
          <w:p w14:paraId="4CCF08A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12</w:t>
            </w:r>
          </w:p>
        </w:tc>
        <w:tc>
          <w:tcPr>
            <w:tcW w:w="0" w:type="auto"/>
            <w:hideMark/>
          </w:tcPr>
          <w:p w14:paraId="3D8ACEB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128641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-0.022</w:t>
            </w:r>
          </w:p>
        </w:tc>
        <w:tc>
          <w:tcPr>
            <w:tcW w:w="0" w:type="auto"/>
            <w:hideMark/>
          </w:tcPr>
          <w:p w14:paraId="5593E57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0.324</w:t>
            </w:r>
          </w:p>
        </w:tc>
        <w:tc>
          <w:tcPr>
            <w:tcW w:w="0" w:type="auto"/>
            <w:hideMark/>
          </w:tcPr>
          <w:p w14:paraId="25D7321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0.947</w:t>
            </w:r>
          </w:p>
        </w:tc>
        <w:tc>
          <w:tcPr>
            <w:tcW w:w="0" w:type="auto"/>
            <w:hideMark/>
          </w:tcPr>
          <w:p w14:paraId="4BAA769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-0.656</w:t>
            </w:r>
          </w:p>
        </w:tc>
        <w:tc>
          <w:tcPr>
            <w:tcW w:w="0" w:type="auto"/>
            <w:hideMark/>
          </w:tcPr>
          <w:p w14:paraId="6594B34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0.613</w:t>
            </w:r>
          </w:p>
        </w:tc>
      </w:tr>
    </w:tbl>
    <w:p w14:paraId="43D1890E" w14:textId="7A20F7A8" w:rsidR="005213C7" w:rsidRPr="005D6435" w:rsidRDefault="005213C7" w:rsidP="005213C7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128" w:name="parameter-estimates-1"/>
      <w:bookmarkStart w:id="129" w:name="X273c5edabc9e867c4a8d9bb1b20f2e600c03b38"/>
      <w:bookmarkEnd w:id="127"/>
      <w:r>
        <w:rPr>
          <w:rFonts w:ascii="Cambria" w:eastAsia="Cambria" w:hAnsi="Cambria"/>
        </w:rPr>
        <w:t xml:space="preserve">S2_6 Table. Estimated participant-level random effects of zero-inflated submodel for excessive brushing pressure duration on each dental surface </w:t>
      </w:r>
    </w:p>
    <w:tbl>
      <w:tblPr>
        <w:tblStyle w:val="Table6"/>
        <w:tblW w:w="5000" w:type="pct"/>
        <w:tblInd w:w="0" w:type="dxa"/>
        <w:tblLook w:val="0020" w:firstRow="1" w:lastRow="0" w:firstColumn="0" w:lastColumn="0" w:noHBand="0" w:noVBand="0"/>
      </w:tblPr>
      <w:tblGrid>
        <w:gridCol w:w="1765"/>
        <w:gridCol w:w="1517"/>
        <w:gridCol w:w="1311"/>
        <w:gridCol w:w="1439"/>
        <w:gridCol w:w="1158"/>
        <w:gridCol w:w="1049"/>
        <w:gridCol w:w="1121"/>
      </w:tblGrid>
      <w:tr w:rsidR="00B45C8F" w:rsidRPr="002B4CD4" w14:paraId="5FDBFA58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D7ACC3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F9732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EC2C3A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0D9CC5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E820A0A" w14:textId="77777777" w:rsidR="00B45C8F" w:rsidRPr="002B4CD4" w:rsidRDefault="00B45C8F" w:rsidP="00C044E3">
            <w:pPr>
              <w:spacing w:before="36" w:after="36"/>
              <w:jc w:val="center"/>
            </w:pPr>
            <w:proofErr w:type="spellStart"/>
            <w:r w:rsidRPr="002B4CD4">
              <w:t>Pr</w:t>
            </w:r>
            <w:proofErr w:type="spellEnd"/>
            <w:r w:rsidRPr="002B4CD4">
              <w:t>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C7FDF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C65FE5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97.5 %</w:t>
            </w:r>
          </w:p>
        </w:tc>
      </w:tr>
      <w:tr w:rsidR="00B45C8F" w:rsidRPr="002B4CD4" w14:paraId="2C30A978" w14:textId="77777777" w:rsidTr="00C044E3">
        <w:tc>
          <w:tcPr>
            <w:tcW w:w="0" w:type="auto"/>
            <w:hideMark/>
          </w:tcPr>
          <w:p w14:paraId="151FE38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</w:t>
            </w:r>
          </w:p>
        </w:tc>
        <w:tc>
          <w:tcPr>
            <w:tcW w:w="0" w:type="auto"/>
            <w:hideMark/>
          </w:tcPr>
          <w:p w14:paraId="0368788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9E5902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-3.737</w:t>
            </w:r>
          </w:p>
        </w:tc>
        <w:tc>
          <w:tcPr>
            <w:tcW w:w="0" w:type="auto"/>
            <w:hideMark/>
          </w:tcPr>
          <w:p w14:paraId="56D7838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0.938</w:t>
            </w:r>
          </w:p>
        </w:tc>
        <w:tc>
          <w:tcPr>
            <w:tcW w:w="0" w:type="auto"/>
            <w:hideMark/>
          </w:tcPr>
          <w:p w14:paraId="24DDB2B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&lt;0.001</w:t>
            </w:r>
          </w:p>
        </w:tc>
        <w:tc>
          <w:tcPr>
            <w:tcW w:w="0" w:type="auto"/>
            <w:hideMark/>
          </w:tcPr>
          <w:p w14:paraId="681D630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-5.576</w:t>
            </w:r>
          </w:p>
        </w:tc>
        <w:tc>
          <w:tcPr>
            <w:tcW w:w="0" w:type="auto"/>
            <w:hideMark/>
          </w:tcPr>
          <w:p w14:paraId="4A6BFF5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-1.898</w:t>
            </w:r>
          </w:p>
        </w:tc>
      </w:tr>
      <w:tr w:rsidR="00B45C8F" w:rsidRPr="002B4CD4" w14:paraId="7E71D8C1" w14:textId="77777777" w:rsidTr="00C044E3">
        <w:tc>
          <w:tcPr>
            <w:tcW w:w="0" w:type="auto"/>
            <w:hideMark/>
          </w:tcPr>
          <w:p w14:paraId="61E21EC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2</w:t>
            </w:r>
          </w:p>
        </w:tc>
        <w:tc>
          <w:tcPr>
            <w:tcW w:w="0" w:type="auto"/>
            <w:hideMark/>
          </w:tcPr>
          <w:p w14:paraId="3AC3D5B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05EABF6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19BC7CF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6F123D2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29C1214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7126F42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B45C8F" w:rsidRPr="002B4CD4" w14:paraId="10BD6C41" w14:textId="77777777" w:rsidTr="00C044E3">
        <w:tc>
          <w:tcPr>
            <w:tcW w:w="0" w:type="auto"/>
            <w:hideMark/>
          </w:tcPr>
          <w:p w14:paraId="70955AB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3</w:t>
            </w:r>
          </w:p>
        </w:tc>
        <w:tc>
          <w:tcPr>
            <w:tcW w:w="0" w:type="auto"/>
            <w:hideMark/>
          </w:tcPr>
          <w:p w14:paraId="2CC659B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06D0B6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025BA8F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116ED6B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642F038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7AA7C1A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B45C8F" w:rsidRPr="002B4CD4" w14:paraId="3E64494C" w14:textId="77777777" w:rsidTr="00C044E3">
        <w:tc>
          <w:tcPr>
            <w:tcW w:w="0" w:type="auto"/>
            <w:hideMark/>
          </w:tcPr>
          <w:p w14:paraId="4DEEB6D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</w:t>
            </w:r>
          </w:p>
        </w:tc>
        <w:tc>
          <w:tcPr>
            <w:tcW w:w="0" w:type="auto"/>
            <w:hideMark/>
          </w:tcPr>
          <w:p w14:paraId="59E8CC3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2EF34B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3DC64F6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7BE13D7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0AFF112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7641339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B45C8F" w:rsidRPr="002B4CD4" w14:paraId="6AF342C2" w14:textId="77777777" w:rsidTr="00C044E3">
        <w:tc>
          <w:tcPr>
            <w:tcW w:w="0" w:type="auto"/>
            <w:hideMark/>
          </w:tcPr>
          <w:p w14:paraId="285CB9C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5</w:t>
            </w:r>
          </w:p>
        </w:tc>
        <w:tc>
          <w:tcPr>
            <w:tcW w:w="0" w:type="auto"/>
            <w:hideMark/>
          </w:tcPr>
          <w:p w14:paraId="084F167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D1D24D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-1.269</w:t>
            </w:r>
          </w:p>
        </w:tc>
        <w:tc>
          <w:tcPr>
            <w:tcW w:w="0" w:type="auto"/>
            <w:hideMark/>
          </w:tcPr>
          <w:p w14:paraId="421B885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1.002</w:t>
            </w:r>
          </w:p>
        </w:tc>
        <w:tc>
          <w:tcPr>
            <w:tcW w:w="0" w:type="auto"/>
            <w:hideMark/>
          </w:tcPr>
          <w:p w14:paraId="3549BCC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0.205</w:t>
            </w:r>
          </w:p>
        </w:tc>
        <w:tc>
          <w:tcPr>
            <w:tcW w:w="0" w:type="auto"/>
            <w:hideMark/>
          </w:tcPr>
          <w:p w14:paraId="68DC1C5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-3.233</w:t>
            </w:r>
          </w:p>
        </w:tc>
        <w:tc>
          <w:tcPr>
            <w:tcW w:w="0" w:type="auto"/>
            <w:hideMark/>
          </w:tcPr>
          <w:p w14:paraId="5F37638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0.695</w:t>
            </w:r>
          </w:p>
        </w:tc>
      </w:tr>
      <w:tr w:rsidR="00B45C8F" w:rsidRPr="002B4CD4" w14:paraId="3E8CE4C6" w14:textId="77777777" w:rsidTr="00C044E3">
        <w:tc>
          <w:tcPr>
            <w:tcW w:w="0" w:type="auto"/>
            <w:hideMark/>
          </w:tcPr>
          <w:p w14:paraId="1154F63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6</w:t>
            </w:r>
          </w:p>
        </w:tc>
        <w:tc>
          <w:tcPr>
            <w:tcW w:w="0" w:type="auto"/>
            <w:hideMark/>
          </w:tcPr>
          <w:p w14:paraId="0375E7C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D48C02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-2.172</w:t>
            </w:r>
          </w:p>
        </w:tc>
        <w:tc>
          <w:tcPr>
            <w:tcW w:w="0" w:type="auto"/>
            <w:hideMark/>
          </w:tcPr>
          <w:p w14:paraId="4B00D80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0.963</w:t>
            </w:r>
          </w:p>
        </w:tc>
        <w:tc>
          <w:tcPr>
            <w:tcW w:w="0" w:type="auto"/>
            <w:hideMark/>
          </w:tcPr>
          <w:p w14:paraId="7A6D984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0.024</w:t>
            </w:r>
          </w:p>
        </w:tc>
        <w:tc>
          <w:tcPr>
            <w:tcW w:w="0" w:type="auto"/>
            <w:hideMark/>
          </w:tcPr>
          <w:p w14:paraId="5976E98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-4.060</w:t>
            </w:r>
          </w:p>
        </w:tc>
        <w:tc>
          <w:tcPr>
            <w:tcW w:w="0" w:type="auto"/>
            <w:hideMark/>
          </w:tcPr>
          <w:p w14:paraId="41E9B9E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-0.284</w:t>
            </w:r>
          </w:p>
        </w:tc>
      </w:tr>
      <w:tr w:rsidR="00B45C8F" w:rsidRPr="002B4CD4" w14:paraId="5BD24807" w14:textId="77777777" w:rsidTr="00C044E3">
        <w:tc>
          <w:tcPr>
            <w:tcW w:w="0" w:type="auto"/>
            <w:hideMark/>
          </w:tcPr>
          <w:p w14:paraId="3E31595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7</w:t>
            </w:r>
          </w:p>
        </w:tc>
        <w:tc>
          <w:tcPr>
            <w:tcW w:w="0" w:type="auto"/>
            <w:hideMark/>
          </w:tcPr>
          <w:p w14:paraId="063C6D0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72EFE3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40DB033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2D17CF5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05792AF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14715B8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B45C8F" w:rsidRPr="002B4CD4" w14:paraId="0FE393B3" w14:textId="77777777" w:rsidTr="00C044E3">
        <w:tc>
          <w:tcPr>
            <w:tcW w:w="0" w:type="auto"/>
            <w:hideMark/>
          </w:tcPr>
          <w:p w14:paraId="2D220E8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8</w:t>
            </w:r>
          </w:p>
        </w:tc>
        <w:tc>
          <w:tcPr>
            <w:tcW w:w="0" w:type="auto"/>
            <w:hideMark/>
          </w:tcPr>
          <w:p w14:paraId="0E945705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6BDB059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-0.329</w:t>
            </w:r>
          </w:p>
        </w:tc>
        <w:tc>
          <w:tcPr>
            <w:tcW w:w="0" w:type="auto"/>
            <w:hideMark/>
          </w:tcPr>
          <w:p w14:paraId="4C72B3E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1.089</w:t>
            </w:r>
          </w:p>
        </w:tc>
        <w:tc>
          <w:tcPr>
            <w:tcW w:w="0" w:type="auto"/>
            <w:hideMark/>
          </w:tcPr>
          <w:p w14:paraId="676D299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0.763</w:t>
            </w:r>
          </w:p>
        </w:tc>
        <w:tc>
          <w:tcPr>
            <w:tcW w:w="0" w:type="auto"/>
            <w:hideMark/>
          </w:tcPr>
          <w:p w14:paraId="61E1834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-2.463</w:t>
            </w:r>
          </w:p>
        </w:tc>
        <w:tc>
          <w:tcPr>
            <w:tcW w:w="0" w:type="auto"/>
            <w:hideMark/>
          </w:tcPr>
          <w:p w14:paraId="237663E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1.805</w:t>
            </w:r>
          </w:p>
        </w:tc>
      </w:tr>
      <w:tr w:rsidR="00B45C8F" w:rsidRPr="002B4CD4" w14:paraId="3063D503" w14:textId="77777777" w:rsidTr="00C044E3">
        <w:tc>
          <w:tcPr>
            <w:tcW w:w="0" w:type="auto"/>
            <w:hideMark/>
          </w:tcPr>
          <w:p w14:paraId="28A5FA6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9</w:t>
            </w:r>
          </w:p>
        </w:tc>
        <w:tc>
          <w:tcPr>
            <w:tcW w:w="0" w:type="auto"/>
            <w:hideMark/>
          </w:tcPr>
          <w:p w14:paraId="0283A94C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1002695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1.594</w:t>
            </w:r>
          </w:p>
        </w:tc>
        <w:tc>
          <w:tcPr>
            <w:tcW w:w="0" w:type="auto"/>
            <w:hideMark/>
          </w:tcPr>
          <w:p w14:paraId="479089F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1.576</w:t>
            </w:r>
          </w:p>
        </w:tc>
        <w:tc>
          <w:tcPr>
            <w:tcW w:w="0" w:type="auto"/>
            <w:hideMark/>
          </w:tcPr>
          <w:p w14:paraId="0F0AE67D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0.312</w:t>
            </w:r>
          </w:p>
        </w:tc>
        <w:tc>
          <w:tcPr>
            <w:tcW w:w="0" w:type="auto"/>
            <w:hideMark/>
          </w:tcPr>
          <w:p w14:paraId="3038FDA3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-1.494</w:t>
            </w:r>
          </w:p>
        </w:tc>
        <w:tc>
          <w:tcPr>
            <w:tcW w:w="0" w:type="auto"/>
            <w:hideMark/>
          </w:tcPr>
          <w:p w14:paraId="156720D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4.682</w:t>
            </w:r>
          </w:p>
        </w:tc>
      </w:tr>
      <w:tr w:rsidR="00B45C8F" w:rsidRPr="002B4CD4" w14:paraId="091D88B4" w14:textId="77777777" w:rsidTr="00C044E3">
        <w:tc>
          <w:tcPr>
            <w:tcW w:w="0" w:type="auto"/>
            <w:hideMark/>
          </w:tcPr>
          <w:p w14:paraId="00EFA611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10</w:t>
            </w:r>
          </w:p>
        </w:tc>
        <w:tc>
          <w:tcPr>
            <w:tcW w:w="0" w:type="auto"/>
            <w:hideMark/>
          </w:tcPr>
          <w:p w14:paraId="04C282B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351D6439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-2.207</w:t>
            </w:r>
          </w:p>
        </w:tc>
        <w:tc>
          <w:tcPr>
            <w:tcW w:w="0" w:type="auto"/>
            <w:hideMark/>
          </w:tcPr>
          <w:p w14:paraId="439AB77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0.956</w:t>
            </w:r>
          </w:p>
        </w:tc>
        <w:tc>
          <w:tcPr>
            <w:tcW w:w="0" w:type="auto"/>
            <w:hideMark/>
          </w:tcPr>
          <w:p w14:paraId="217CC86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0.021</w:t>
            </w:r>
          </w:p>
        </w:tc>
        <w:tc>
          <w:tcPr>
            <w:tcW w:w="0" w:type="auto"/>
            <w:hideMark/>
          </w:tcPr>
          <w:p w14:paraId="4B20DEC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-4.082</w:t>
            </w:r>
          </w:p>
        </w:tc>
        <w:tc>
          <w:tcPr>
            <w:tcW w:w="0" w:type="auto"/>
            <w:hideMark/>
          </w:tcPr>
          <w:p w14:paraId="470E429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-0.333</w:t>
            </w:r>
          </w:p>
        </w:tc>
      </w:tr>
      <w:tr w:rsidR="00B45C8F" w:rsidRPr="002B4CD4" w14:paraId="01AEEE90" w14:textId="77777777" w:rsidTr="00C044E3">
        <w:tc>
          <w:tcPr>
            <w:tcW w:w="0" w:type="auto"/>
            <w:hideMark/>
          </w:tcPr>
          <w:p w14:paraId="4D121FCE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11</w:t>
            </w:r>
          </w:p>
        </w:tc>
        <w:tc>
          <w:tcPr>
            <w:tcW w:w="0" w:type="auto"/>
            <w:hideMark/>
          </w:tcPr>
          <w:p w14:paraId="4B5B077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7E39393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-2.842</w:t>
            </w:r>
          </w:p>
        </w:tc>
        <w:tc>
          <w:tcPr>
            <w:tcW w:w="0" w:type="auto"/>
            <w:hideMark/>
          </w:tcPr>
          <w:p w14:paraId="7454D18A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0.944</w:t>
            </w:r>
          </w:p>
        </w:tc>
        <w:tc>
          <w:tcPr>
            <w:tcW w:w="0" w:type="auto"/>
            <w:hideMark/>
          </w:tcPr>
          <w:p w14:paraId="74F77DF6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0.003</w:t>
            </w:r>
          </w:p>
        </w:tc>
        <w:tc>
          <w:tcPr>
            <w:tcW w:w="0" w:type="auto"/>
            <w:hideMark/>
          </w:tcPr>
          <w:p w14:paraId="55A836AF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-4.693</w:t>
            </w:r>
          </w:p>
        </w:tc>
        <w:tc>
          <w:tcPr>
            <w:tcW w:w="0" w:type="auto"/>
            <w:hideMark/>
          </w:tcPr>
          <w:p w14:paraId="3146BC34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-0.992</w:t>
            </w:r>
          </w:p>
        </w:tc>
      </w:tr>
      <w:tr w:rsidR="00B45C8F" w:rsidRPr="002B4CD4" w14:paraId="7E4D262B" w14:textId="77777777" w:rsidTr="00C044E3">
        <w:tc>
          <w:tcPr>
            <w:tcW w:w="0" w:type="auto"/>
            <w:hideMark/>
          </w:tcPr>
          <w:p w14:paraId="2F02AB5B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12</w:t>
            </w:r>
          </w:p>
        </w:tc>
        <w:tc>
          <w:tcPr>
            <w:tcW w:w="0" w:type="auto"/>
            <w:hideMark/>
          </w:tcPr>
          <w:p w14:paraId="14749FE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(Intercept)</w:t>
            </w:r>
          </w:p>
        </w:tc>
        <w:tc>
          <w:tcPr>
            <w:tcW w:w="0" w:type="auto"/>
            <w:hideMark/>
          </w:tcPr>
          <w:p w14:paraId="59260860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-0.717</w:t>
            </w:r>
          </w:p>
        </w:tc>
        <w:tc>
          <w:tcPr>
            <w:tcW w:w="0" w:type="auto"/>
            <w:hideMark/>
          </w:tcPr>
          <w:p w14:paraId="231C26F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1.044</w:t>
            </w:r>
          </w:p>
        </w:tc>
        <w:tc>
          <w:tcPr>
            <w:tcW w:w="0" w:type="auto"/>
            <w:hideMark/>
          </w:tcPr>
          <w:p w14:paraId="0A0F8E47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0.492</w:t>
            </w:r>
          </w:p>
        </w:tc>
        <w:tc>
          <w:tcPr>
            <w:tcW w:w="0" w:type="auto"/>
            <w:hideMark/>
          </w:tcPr>
          <w:p w14:paraId="11D1E448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-2.762</w:t>
            </w:r>
          </w:p>
        </w:tc>
        <w:tc>
          <w:tcPr>
            <w:tcW w:w="0" w:type="auto"/>
            <w:hideMark/>
          </w:tcPr>
          <w:p w14:paraId="3C2F5142" w14:textId="77777777" w:rsidR="00B45C8F" w:rsidRPr="002B4CD4" w:rsidRDefault="00B45C8F" w:rsidP="00C044E3">
            <w:pPr>
              <w:spacing w:before="36" w:after="36"/>
              <w:jc w:val="center"/>
            </w:pPr>
            <w:r w:rsidRPr="002B4CD4">
              <w:t>1.328</w:t>
            </w:r>
          </w:p>
        </w:tc>
        <w:bookmarkEnd w:id="128"/>
        <w:bookmarkEnd w:id="129"/>
      </w:tr>
    </w:tbl>
    <w:p w14:paraId="70BE2D9D" w14:textId="5B5AB9DA" w:rsidR="00B45C8F" w:rsidRDefault="00B45C8F">
      <w:pPr>
        <w:pStyle w:val="BodyText"/>
        <w:pPrChange w:id="130" w:author="Douglas Ezra Morrison" w:date="2021-11-21T20:23:00Z">
          <w:pPr>
            <w:pStyle w:val="Heading1"/>
          </w:pPr>
        </w:pPrChange>
      </w:pPr>
    </w:p>
    <w:p w14:paraId="78B87346" w14:textId="3ECF8ADE" w:rsidR="005213C7" w:rsidRPr="005213C7" w:rsidRDefault="00685DED" w:rsidP="005213C7">
      <w:pPr>
        <w:keepNext/>
        <w:spacing w:after="120"/>
        <w:rPr>
          <w:rFonts w:ascii="Cambria" w:eastAsia="Cambria" w:hAnsi="Cambria"/>
          <w:iCs/>
        </w:rPr>
      </w:pPr>
      <w:r>
        <w:rPr>
          <w:rFonts w:ascii="Cambria" w:eastAsia="Cambria" w:hAnsi="Cambria"/>
          <w:iCs/>
        </w:rPr>
        <w:t xml:space="preserve">Also, the estimated value for </w:t>
      </w:r>
      <w:r w:rsidR="00362110">
        <w:rPr>
          <w:rFonts w:ascii="Cambria" w:eastAsia="Cambria" w:hAnsi="Cambria"/>
          <w:iCs/>
        </w:rPr>
        <w:t>over</w:t>
      </w:r>
      <w:r>
        <w:rPr>
          <w:rFonts w:ascii="Cambria" w:eastAsia="Cambria" w:hAnsi="Cambria"/>
          <w:iCs/>
        </w:rPr>
        <w:t xml:space="preserve">dispersion parameter </w:t>
      </w:r>
      <m:oMath>
        <m:r>
          <w:rPr>
            <w:rFonts w:ascii="Cambria Math" w:hAnsi="Cambria Math"/>
          </w:rPr>
          <m:t>η</m:t>
        </m:r>
      </m:oMath>
      <w:r>
        <w:rPr>
          <w:rFonts w:ascii="Cambria" w:eastAsia="Cambria" w:hAnsi="Cambria"/>
        </w:rPr>
        <w:t xml:space="preserve"> was 0.72.</w:t>
      </w:r>
    </w:p>
    <w:p w14:paraId="4D761684" w14:textId="22011E19" w:rsidR="00C64405" w:rsidRDefault="00C64405" w:rsidP="00C64405">
      <w:pPr>
        <w:pStyle w:val="Heading1"/>
        <w:rPr>
          <w:rFonts w:ascii="Calibri" w:eastAsia="Times New Roman" w:hAnsi="Calibri" w:cs="Times New Roman"/>
          <w:b/>
          <w:bCs w:val="0"/>
          <w:color w:val="000000" w:themeColor="text1"/>
        </w:rPr>
      </w:pPr>
      <w:r w:rsidRPr="005213C7">
        <w:rPr>
          <w:color w:val="000000" w:themeColor="text1"/>
        </w:rPr>
        <w:t>S</w:t>
      </w:r>
      <w:r w:rsidR="005213C7">
        <w:rPr>
          <w:color w:val="000000" w:themeColor="text1"/>
        </w:rPr>
        <w:t>3</w:t>
      </w:r>
      <w:r w:rsidRPr="005213C7">
        <w:rPr>
          <w:color w:val="000000" w:themeColor="text1"/>
        </w:rPr>
        <w:t xml:space="preserve"> Section. </w:t>
      </w:r>
      <w:r w:rsidRPr="005213C7">
        <w:rPr>
          <w:rFonts w:ascii="Calibri" w:eastAsia="Times New Roman" w:hAnsi="Calibri" w:cs="Times New Roman"/>
          <w:bCs w:val="0"/>
          <w:color w:val="000000" w:themeColor="text1"/>
        </w:rPr>
        <w:t>Total active brushing duration of each brushing session</w:t>
      </w:r>
    </w:p>
    <w:p w14:paraId="1FEC6DD7" w14:textId="7BEC237F" w:rsidR="00923104" w:rsidRPr="00923104" w:rsidRDefault="00923104" w:rsidP="00923104">
      <w:pPr>
        <w:pStyle w:val="BodyText"/>
        <w:rPr>
          <w:sz w:val="28"/>
          <w:szCs w:val="28"/>
        </w:rPr>
      </w:pPr>
      <w:r w:rsidRPr="00923104">
        <w:rPr>
          <w:sz w:val="28"/>
          <w:szCs w:val="28"/>
        </w:rPr>
        <w:t>S3_1 Subsection. Modeling</w:t>
      </w:r>
    </w:p>
    <w:p w14:paraId="464A977A" w14:textId="4ADE6596" w:rsidR="00C64405" w:rsidRDefault="00C64405" w:rsidP="00C64405">
      <w:pPr>
        <w:spacing w:before="180" w:after="180"/>
        <w:rPr>
          <w:rFonts w:ascii="Cambria" w:eastAsia="Cambria" w:hAnsi="Cambria"/>
        </w:rPr>
      </w:pPr>
      <w:r>
        <w:rPr>
          <w:rFonts w:ascii="Cambria" w:eastAsia="Cambria" w:hAnsi="Cambria"/>
        </w:rPr>
        <w:t>W</w:t>
      </w:r>
      <w:r w:rsidRPr="00341776">
        <w:rPr>
          <w:rFonts w:ascii="Cambria" w:eastAsia="Cambria" w:hAnsi="Cambria"/>
        </w:rPr>
        <w:t xml:space="preserve">e fit a negative binomial regression model for the total </w:t>
      </w:r>
      <w:r>
        <w:rPr>
          <w:rFonts w:ascii="Cambria" w:eastAsia="Cambria" w:hAnsi="Cambria"/>
        </w:rPr>
        <w:t xml:space="preserve">active </w:t>
      </w:r>
      <w:r w:rsidRPr="00341776">
        <w:rPr>
          <w:rFonts w:ascii="Cambria" w:eastAsia="Cambria" w:hAnsi="Cambria"/>
        </w:rPr>
        <w:t>duration of each brushing session (measured in counts of 25 Hz samples), with a log-link</w:t>
      </w:r>
      <w:r>
        <w:rPr>
          <w:rFonts w:ascii="Cambria" w:eastAsia="Cambria" w:hAnsi="Cambria"/>
        </w:rPr>
        <w:t xml:space="preserve"> and</w:t>
      </w:r>
      <w:r w:rsidRPr="00341776">
        <w:rPr>
          <w:rFonts w:ascii="Cambria" w:eastAsia="Cambria" w:hAnsi="Cambria"/>
        </w:rPr>
        <w:t xml:space="preserve"> random intercepts by participant</w:t>
      </w:r>
      <w:r w:rsidR="005213C7">
        <w:rPr>
          <w:rFonts w:ascii="Cambria" w:eastAsia="Cambria" w:hAnsi="Cambria"/>
        </w:rPr>
        <w:t xml:space="preserve"> ID. We also included a participant</w:t>
      </w:r>
      <w:r w:rsidR="00666C44">
        <w:t>-specific overdispersion parameters to account for participant-to-participant differences in residual variance</w:t>
      </w:r>
    </w:p>
    <w:p w14:paraId="36A1EEC6" w14:textId="7E850445" w:rsidR="00C64405" w:rsidRPr="005213C7" w:rsidRDefault="00B23EA5" w:rsidP="00C64405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∼NB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001B4DD" w14:textId="00EDE243" w:rsidR="005213C7" w:rsidRDefault="005213C7" w:rsidP="00C64405">
      <w:pPr>
        <w:pStyle w:val="BodyText"/>
        <w:rPr>
          <w:rFonts w:eastAsiaTheme="minorEastAsia"/>
        </w:rPr>
      </w:pPr>
      <w:r>
        <w:rPr>
          <w:rFonts w:eastAsiaTheme="minorEastAsia"/>
        </w:rPr>
        <w:t>Hence:</w:t>
      </w:r>
    </w:p>
    <w:p w14:paraId="7D51F865" w14:textId="77777777" w:rsidR="00C64405" w:rsidRPr="00DD0639" w:rsidRDefault="00B23EA5" w:rsidP="00C64405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14:paraId="4CB32C0F" w14:textId="77777777" w:rsidR="00C64405" w:rsidRPr="00EE7ECF" w:rsidRDefault="00B23EA5" w:rsidP="00C64405">
      <w:pPr>
        <w:pStyle w:val="Body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CA14D24" w14:textId="5D6EC1B9" w:rsidR="005213C7" w:rsidRDefault="005213C7" w:rsidP="00C64405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We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as follows:</w:t>
      </w:r>
    </w:p>
    <w:p w14:paraId="0070D533" w14:textId="410DE1EE" w:rsidR="00C64405" w:rsidRDefault="00C64405" w:rsidP="00C64405">
      <w:pPr>
        <w:pStyle w:val="BodyText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14:paraId="03AFABD2" w14:textId="77777777" w:rsidR="00C64405" w:rsidRPr="00E8412A" w:rsidRDefault="00B23EA5" w:rsidP="00C64405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14:paraId="055F43CD" w14:textId="77777777" w:rsidR="00C64405" w:rsidRDefault="00B23EA5" w:rsidP="00C6440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2B8CA66" w14:textId="77777777" w:rsidR="00C64405" w:rsidRPr="003A46E4" w:rsidRDefault="00B23EA5" w:rsidP="00C64405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6398B16" w14:textId="77777777" w:rsidR="00C64405" w:rsidRPr="003A637E" w:rsidRDefault="00C64405" w:rsidP="00C64405">
      <w:pPr>
        <w:spacing w:before="180" w:after="180"/>
        <w:rPr>
          <w:rFonts w:ascii="Cambria" w:eastAsia="Cambria" w:hAnsi="Cambria"/>
        </w:rPr>
      </w:pPr>
      <w:r w:rsidRPr="003A637E">
        <w:rPr>
          <w:rFonts w:ascii="Cambria" w:eastAsia="Cambria" w:hAnsi="Cambria"/>
        </w:rPr>
        <w:t>The AIC for this model was 1,802.112, which was 8,098.558 less than a zero-inflated Poisson model with the same fixed and random effects. The BIC for this model was 1,841.137, which was 8,065.108 less than the zero-inflated Poisson model with the same fixed and random effects.</w:t>
      </w:r>
    </w:p>
    <w:p w14:paraId="1262FFD8" w14:textId="33FCE178" w:rsidR="00923104" w:rsidRDefault="00923104">
      <w:pPr>
        <w:pStyle w:val="Heading2"/>
        <w:pPrChange w:id="131" w:author="Douglas Ezra Morrison" w:date="2021-11-21T20:27:00Z">
          <w:pPr>
            <w:keepNext/>
            <w:keepLines/>
            <w:spacing w:before="200"/>
            <w:outlineLvl w:val="1"/>
          </w:pPr>
        </w:pPrChange>
      </w:pPr>
      <w:r w:rsidRPr="00923104">
        <w:t>S3_2 Subsection. Parameter Estimates</w:t>
      </w:r>
    </w:p>
    <w:p w14:paraId="07628CAB" w14:textId="77777777" w:rsidR="00A84DCA" w:rsidRPr="00923104" w:rsidRDefault="00A84DCA" w:rsidP="005A155F">
      <w:pPr>
        <w:pPrChange w:id="132" w:author="Douglas Ezra Morrison" w:date="2021-11-29T10:28:00Z">
          <w:pPr>
            <w:keepNext/>
            <w:keepLines/>
            <w:spacing w:before="200"/>
            <w:outlineLvl w:val="1"/>
          </w:pPr>
        </w:pPrChange>
      </w:pPr>
    </w:p>
    <w:p w14:paraId="0E2DBB13" w14:textId="53D19043" w:rsidR="00666C44" w:rsidRDefault="00666C44" w:rsidP="00666C44">
      <w:pPr>
        <w:keepNext/>
        <w:spacing w:after="120"/>
        <w:rPr>
          <w:rFonts w:ascii="Cambria" w:eastAsia="Cambria" w:hAnsi="Cambria"/>
          <w:iCs/>
        </w:rPr>
      </w:pPr>
      <w:r>
        <w:rPr>
          <w:rFonts w:ascii="Cambria" w:eastAsia="Cambria" w:hAnsi="Cambria"/>
          <w:iCs/>
        </w:rPr>
        <w:t xml:space="preserve">The estimated </w:t>
      </w:r>
      <w:r w:rsidR="00362110">
        <w:rPr>
          <w:rFonts w:ascii="Cambria" w:eastAsia="Cambria" w:hAnsi="Cambria"/>
          <w:iCs/>
        </w:rPr>
        <w:t>parameters</w:t>
      </w:r>
      <w:r>
        <w:rPr>
          <w:rFonts w:ascii="Cambria" w:eastAsia="Cambria" w:hAnsi="Cambria"/>
          <w:iCs/>
        </w:rPr>
        <w:t xml:space="preserve"> are summarized in the tables below. </w:t>
      </w:r>
    </w:p>
    <w:p w14:paraId="646BC52B" w14:textId="20AE5642" w:rsidR="00666C44" w:rsidRPr="00666C44" w:rsidRDefault="00666C44" w:rsidP="00666C44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  <w:iCs/>
        </w:rPr>
        <w:t xml:space="preserve">S3_1 Table. </w:t>
      </w:r>
      <w:r>
        <w:rPr>
          <w:rFonts w:ascii="Cambria" w:eastAsia="Cambria" w:hAnsi="Cambria"/>
        </w:rPr>
        <w:t xml:space="preserve">Estimated fixed effects of </w:t>
      </w:r>
      <w:r w:rsidR="00362110">
        <w:rPr>
          <w:rFonts w:ascii="Cambria" w:eastAsia="Cambria" w:hAnsi="Cambria"/>
        </w:rPr>
        <w:t>total active brushing in each brushing session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1060"/>
        <w:gridCol w:w="1061"/>
        <w:gridCol w:w="566"/>
        <w:gridCol w:w="1150"/>
        <w:gridCol w:w="729"/>
      </w:tblGrid>
      <w:tr w:rsidR="00C64405" w:rsidRPr="003A637E" w14:paraId="4A2804CF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9794A74" w14:textId="77777777" w:rsidR="00C64405" w:rsidRPr="003A637E" w:rsidRDefault="00C64405" w:rsidP="00C044E3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D2A45FD" w14:textId="77777777" w:rsidR="00C64405" w:rsidRPr="003A637E" w:rsidRDefault="00C64405" w:rsidP="00C044E3">
            <w:pPr>
              <w:spacing w:before="36" w:after="36"/>
            </w:pPr>
            <w:r w:rsidRPr="003A637E">
              <w:t>Log-Mean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9CBF2CD" w14:textId="77777777" w:rsidR="00C64405" w:rsidRPr="003A637E" w:rsidRDefault="00C64405" w:rsidP="00C044E3">
            <w:pPr>
              <w:spacing w:before="36" w:after="36"/>
            </w:pPr>
            <w:r w:rsidRPr="003A637E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02E478F" w14:textId="77777777" w:rsidR="00C64405" w:rsidRPr="003A637E" w:rsidRDefault="00C64405" w:rsidP="00C044E3">
            <w:pPr>
              <w:spacing w:before="36" w:after="36"/>
            </w:pPr>
            <w:r w:rsidRPr="003A637E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A7C35C8" w14:textId="77777777" w:rsidR="00C64405" w:rsidRPr="003A637E" w:rsidRDefault="00C64405" w:rsidP="00C044E3">
            <w:pPr>
              <w:spacing w:before="36" w:after="36"/>
            </w:pPr>
            <w:r w:rsidRPr="003A637E">
              <w:t>p</w:t>
            </w:r>
          </w:p>
        </w:tc>
      </w:tr>
      <w:tr w:rsidR="00C64405" w:rsidRPr="003A637E" w14:paraId="15F85194" w14:textId="77777777" w:rsidTr="00C044E3">
        <w:tc>
          <w:tcPr>
            <w:tcW w:w="0" w:type="auto"/>
            <w:hideMark/>
          </w:tcPr>
          <w:p w14:paraId="7C4D5A27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3E888C05" w14:textId="77777777" w:rsidR="00C64405" w:rsidRPr="003A637E" w:rsidRDefault="00C64405" w:rsidP="00C044E3">
            <w:pPr>
              <w:spacing w:before="36" w:after="36"/>
            </w:pPr>
            <w:r w:rsidRPr="003A637E">
              <w:t>7.71</w:t>
            </w:r>
          </w:p>
        </w:tc>
        <w:tc>
          <w:tcPr>
            <w:tcW w:w="0" w:type="auto"/>
            <w:hideMark/>
          </w:tcPr>
          <w:p w14:paraId="17706D6B" w14:textId="77777777" w:rsidR="00C64405" w:rsidRPr="003A637E" w:rsidRDefault="00C64405" w:rsidP="00C044E3">
            <w:pPr>
              <w:spacing w:before="36" w:after="36"/>
            </w:pPr>
            <w:r w:rsidRPr="003A637E">
              <w:t>0.04</w:t>
            </w:r>
          </w:p>
        </w:tc>
        <w:tc>
          <w:tcPr>
            <w:tcW w:w="0" w:type="auto"/>
            <w:hideMark/>
          </w:tcPr>
          <w:p w14:paraId="4F224DEE" w14:textId="77777777" w:rsidR="00C64405" w:rsidRPr="003A637E" w:rsidRDefault="00C64405" w:rsidP="00C044E3">
            <w:pPr>
              <w:spacing w:before="36" w:after="36"/>
            </w:pPr>
            <w:r w:rsidRPr="003A637E">
              <w:t>(7.63, 7.79)</w:t>
            </w:r>
          </w:p>
        </w:tc>
        <w:tc>
          <w:tcPr>
            <w:tcW w:w="0" w:type="auto"/>
            <w:hideMark/>
          </w:tcPr>
          <w:p w14:paraId="721475CE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</w:tbl>
    <w:p w14:paraId="725E6A69" w14:textId="77777777" w:rsidR="00C64405" w:rsidRPr="003A637E" w:rsidRDefault="00C64405" w:rsidP="00C64405">
      <w:pPr>
        <w:rPr>
          <w:rFonts w:ascii="Cambria" w:eastAsia="Cambria" w:hAnsi="Cambria"/>
        </w:rPr>
      </w:pPr>
    </w:p>
    <w:p w14:paraId="06E3AAA0" w14:textId="1944B6F4" w:rsidR="00362110" w:rsidRPr="00666C44" w:rsidRDefault="00362110" w:rsidP="00362110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  <w:iCs/>
        </w:rPr>
        <w:t xml:space="preserve">S3_2 Table. </w:t>
      </w:r>
      <w:r>
        <w:rPr>
          <w:rFonts w:ascii="Cambria" w:eastAsia="Cambria" w:hAnsi="Cambria"/>
        </w:rPr>
        <w:t>Estimated participant-specific overdispersion parameter of total active brushing in each brushing session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1283"/>
        <w:gridCol w:w="1116"/>
        <w:gridCol w:w="566"/>
        <w:gridCol w:w="1216"/>
        <w:gridCol w:w="729"/>
      </w:tblGrid>
      <w:tr w:rsidR="00C64405" w:rsidRPr="003A637E" w14:paraId="20EAA549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F514898" w14:textId="77777777" w:rsidR="00C64405" w:rsidRPr="003A637E" w:rsidRDefault="00C64405" w:rsidP="00C044E3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C5ABECA" w14:textId="77777777" w:rsidR="00C64405" w:rsidRPr="003A637E" w:rsidRDefault="00C64405" w:rsidP="00C044E3">
            <w:pPr>
              <w:spacing w:before="36" w:after="36"/>
            </w:pPr>
            <w:r w:rsidRPr="003A637E"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05647D7" w14:textId="77777777" w:rsidR="00C64405" w:rsidRPr="003A637E" w:rsidRDefault="00C64405" w:rsidP="00C044E3">
            <w:pPr>
              <w:spacing w:before="36" w:after="36"/>
            </w:pPr>
            <w:r w:rsidRPr="003A637E">
              <w:t>SE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90ED1B4" w14:textId="77777777" w:rsidR="00C64405" w:rsidRPr="003A637E" w:rsidRDefault="00C64405" w:rsidP="00C044E3">
            <w:pPr>
              <w:spacing w:before="36" w:after="36"/>
            </w:pPr>
            <w:r w:rsidRPr="003A637E">
              <w:t>95% CI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88FD4FC" w14:textId="77777777" w:rsidR="00C64405" w:rsidRPr="003A637E" w:rsidRDefault="00C64405" w:rsidP="00C044E3">
            <w:pPr>
              <w:spacing w:before="36" w:after="36"/>
            </w:pPr>
            <w:r w:rsidRPr="003A637E">
              <w:t>p</w:t>
            </w:r>
          </w:p>
        </w:tc>
      </w:tr>
      <w:tr w:rsidR="00C64405" w:rsidRPr="003A637E" w14:paraId="428342F2" w14:textId="77777777" w:rsidTr="00C044E3">
        <w:tc>
          <w:tcPr>
            <w:tcW w:w="0" w:type="auto"/>
            <w:hideMark/>
          </w:tcPr>
          <w:p w14:paraId="64D39DE9" w14:textId="77777777" w:rsidR="00C64405" w:rsidRPr="003A637E" w:rsidRDefault="00C64405" w:rsidP="00C044E3">
            <w:pPr>
              <w:spacing w:before="36" w:after="36"/>
            </w:pPr>
            <w:r w:rsidRPr="003A637E">
              <w:t>Participant1</w:t>
            </w:r>
          </w:p>
        </w:tc>
        <w:tc>
          <w:tcPr>
            <w:tcW w:w="0" w:type="auto"/>
            <w:hideMark/>
          </w:tcPr>
          <w:p w14:paraId="255DDCEC" w14:textId="77777777" w:rsidR="00C64405" w:rsidRPr="003A637E" w:rsidRDefault="00C64405" w:rsidP="00C044E3">
            <w:pPr>
              <w:spacing w:before="36" w:after="36"/>
            </w:pPr>
            <w:r w:rsidRPr="003A637E">
              <w:t>5.34</w:t>
            </w:r>
          </w:p>
        </w:tc>
        <w:tc>
          <w:tcPr>
            <w:tcW w:w="0" w:type="auto"/>
            <w:hideMark/>
          </w:tcPr>
          <w:p w14:paraId="1CF10514" w14:textId="77777777" w:rsidR="00C64405" w:rsidRPr="003A637E" w:rsidRDefault="00C64405" w:rsidP="00C044E3">
            <w:pPr>
              <w:spacing w:before="36" w:after="36"/>
            </w:pPr>
            <w:r w:rsidRPr="003A637E">
              <w:t>0.51</w:t>
            </w:r>
          </w:p>
        </w:tc>
        <w:tc>
          <w:tcPr>
            <w:tcW w:w="0" w:type="auto"/>
            <w:hideMark/>
          </w:tcPr>
          <w:p w14:paraId="655CA4B5" w14:textId="77777777" w:rsidR="00C64405" w:rsidRPr="003A637E" w:rsidRDefault="00C64405" w:rsidP="00C044E3">
            <w:pPr>
              <w:spacing w:before="36" w:after="36"/>
            </w:pPr>
            <w:r w:rsidRPr="003A637E">
              <w:t>(4.34, 6.34)</w:t>
            </w:r>
          </w:p>
        </w:tc>
        <w:tc>
          <w:tcPr>
            <w:tcW w:w="0" w:type="auto"/>
            <w:hideMark/>
          </w:tcPr>
          <w:p w14:paraId="2E27A8CB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6B1AE5F5" w14:textId="77777777" w:rsidTr="00C044E3">
        <w:tc>
          <w:tcPr>
            <w:tcW w:w="0" w:type="auto"/>
            <w:hideMark/>
          </w:tcPr>
          <w:p w14:paraId="40AC1787" w14:textId="77777777" w:rsidR="00C64405" w:rsidRPr="003A637E" w:rsidRDefault="00C64405" w:rsidP="00C044E3">
            <w:pPr>
              <w:spacing w:before="36" w:after="36"/>
            </w:pPr>
            <w:r w:rsidRPr="003A637E">
              <w:t>Participant2</w:t>
            </w:r>
          </w:p>
        </w:tc>
        <w:tc>
          <w:tcPr>
            <w:tcW w:w="0" w:type="auto"/>
            <w:hideMark/>
          </w:tcPr>
          <w:p w14:paraId="250F792D" w14:textId="77777777" w:rsidR="00C64405" w:rsidRPr="003A637E" w:rsidRDefault="00C64405" w:rsidP="00C044E3">
            <w:pPr>
              <w:spacing w:before="36" w:after="36"/>
            </w:pPr>
            <w:r w:rsidRPr="003A637E">
              <w:t>3.95</w:t>
            </w:r>
          </w:p>
        </w:tc>
        <w:tc>
          <w:tcPr>
            <w:tcW w:w="0" w:type="auto"/>
            <w:hideMark/>
          </w:tcPr>
          <w:p w14:paraId="5DA872BC" w14:textId="77777777" w:rsidR="00C64405" w:rsidRPr="003A637E" w:rsidRDefault="00C64405" w:rsidP="00C044E3">
            <w:pPr>
              <w:spacing w:before="36" w:after="36"/>
            </w:pPr>
            <w:r w:rsidRPr="003A637E">
              <w:t>0.49</w:t>
            </w:r>
          </w:p>
        </w:tc>
        <w:tc>
          <w:tcPr>
            <w:tcW w:w="0" w:type="auto"/>
            <w:hideMark/>
          </w:tcPr>
          <w:p w14:paraId="224689C3" w14:textId="77777777" w:rsidR="00C64405" w:rsidRPr="003A637E" w:rsidRDefault="00C64405" w:rsidP="00C044E3">
            <w:pPr>
              <w:spacing w:before="36" w:after="36"/>
            </w:pPr>
            <w:r w:rsidRPr="003A637E">
              <w:t>(3.00, 4.91)</w:t>
            </w:r>
          </w:p>
        </w:tc>
        <w:tc>
          <w:tcPr>
            <w:tcW w:w="0" w:type="auto"/>
            <w:hideMark/>
          </w:tcPr>
          <w:p w14:paraId="071FD429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7BED7C76" w14:textId="77777777" w:rsidTr="00C044E3">
        <w:tc>
          <w:tcPr>
            <w:tcW w:w="0" w:type="auto"/>
            <w:hideMark/>
          </w:tcPr>
          <w:p w14:paraId="01F4E9A2" w14:textId="77777777" w:rsidR="00C64405" w:rsidRPr="003A637E" w:rsidRDefault="00C64405" w:rsidP="00C044E3">
            <w:pPr>
              <w:spacing w:before="36" w:after="36"/>
            </w:pPr>
            <w:r w:rsidRPr="003A637E">
              <w:t>Participant3</w:t>
            </w:r>
          </w:p>
        </w:tc>
        <w:tc>
          <w:tcPr>
            <w:tcW w:w="0" w:type="auto"/>
            <w:hideMark/>
          </w:tcPr>
          <w:p w14:paraId="2BB3A89F" w14:textId="77777777" w:rsidR="00C64405" w:rsidRPr="003A637E" w:rsidRDefault="00C64405" w:rsidP="00C044E3">
            <w:pPr>
              <w:spacing w:before="36" w:after="36"/>
            </w:pPr>
            <w:r w:rsidRPr="003A637E">
              <w:t>4.32</w:t>
            </w:r>
          </w:p>
        </w:tc>
        <w:tc>
          <w:tcPr>
            <w:tcW w:w="0" w:type="auto"/>
            <w:hideMark/>
          </w:tcPr>
          <w:p w14:paraId="26589B28" w14:textId="77777777" w:rsidR="00C64405" w:rsidRPr="003A637E" w:rsidRDefault="00C64405" w:rsidP="00C044E3">
            <w:pPr>
              <w:spacing w:before="36" w:after="36"/>
            </w:pPr>
            <w:r w:rsidRPr="003A637E">
              <w:t>0.48</w:t>
            </w:r>
          </w:p>
        </w:tc>
        <w:tc>
          <w:tcPr>
            <w:tcW w:w="0" w:type="auto"/>
            <w:hideMark/>
          </w:tcPr>
          <w:p w14:paraId="30450B46" w14:textId="77777777" w:rsidR="00C64405" w:rsidRPr="003A637E" w:rsidRDefault="00C64405" w:rsidP="00C044E3">
            <w:pPr>
              <w:spacing w:before="36" w:after="36"/>
            </w:pPr>
            <w:r w:rsidRPr="003A637E">
              <w:t>(3.37, 5.26)</w:t>
            </w:r>
          </w:p>
        </w:tc>
        <w:tc>
          <w:tcPr>
            <w:tcW w:w="0" w:type="auto"/>
            <w:hideMark/>
          </w:tcPr>
          <w:p w14:paraId="63CE49AE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2A53E85B" w14:textId="77777777" w:rsidTr="00C044E3">
        <w:tc>
          <w:tcPr>
            <w:tcW w:w="0" w:type="auto"/>
            <w:hideMark/>
          </w:tcPr>
          <w:p w14:paraId="60CCBC6B" w14:textId="77777777" w:rsidR="00C64405" w:rsidRPr="003A637E" w:rsidRDefault="00C64405" w:rsidP="00C044E3">
            <w:pPr>
              <w:spacing w:before="36" w:after="36"/>
            </w:pPr>
            <w:r w:rsidRPr="003A637E">
              <w:t>Participant4</w:t>
            </w:r>
          </w:p>
        </w:tc>
        <w:tc>
          <w:tcPr>
            <w:tcW w:w="0" w:type="auto"/>
            <w:hideMark/>
          </w:tcPr>
          <w:p w14:paraId="296530F6" w14:textId="77777777" w:rsidR="00C64405" w:rsidRPr="003A637E" w:rsidRDefault="00C64405" w:rsidP="00C044E3">
            <w:pPr>
              <w:spacing w:before="36" w:after="36"/>
            </w:pPr>
            <w:r w:rsidRPr="003A637E">
              <w:t>3.78</w:t>
            </w:r>
          </w:p>
        </w:tc>
        <w:tc>
          <w:tcPr>
            <w:tcW w:w="0" w:type="auto"/>
            <w:hideMark/>
          </w:tcPr>
          <w:p w14:paraId="2A1409E9" w14:textId="77777777" w:rsidR="00C64405" w:rsidRPr="003A637E" w:rsidRDefault="00C64405" w:rsidP="00C044E3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5DCD007E" w14:textId="77777777" w:rsidR="00C64405" w:rsidRPr="003A637E" w:rsidRDefault="00C64405" w:rsidP="00C044E3">
            <w:pPr>
              <w:spacing w:before="36" w:after="36"/>
            </w:pPr>
            <w:r w:rsidRPr="003A637E">
              <w:t>(2.86, 4.71)</w:t>
            </w:r>
          </w:p>
        </w:tc>
        <w:tc>
          <w:tcPr>
            <w:tcW w:w="0" w:type="auto"/>
            <w:hideMark/>
          </w:tcPr>
          <w:p w14:paraId="1C98BB3E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53DAF3F2" w14:textId="77777777" w:rsidTr="00C044E3">
        <w:tc>
          <w:tcPr>
            <w:tcW w:w="0" w:type="auto"/>
            <w:hideMark/>
          </w:tcPr>
          <w:p w14:paraId="7005B2B0" w14:textId="77777777" w:rsidR="00C64405" w:rsidRPr="003A637E" w:rsidRDefault="00C64405" w:rsidP="00C044E3">
            <w:pPr>
              <w:spacing w:before="36" w:after="36"/>
            </w:pPr>
            <w:r w:rsidRPr="003A637E">
              <w:t>Participant5</w:t>
            </w:r>
          </w:p>
        </w:tc>
        <w:tc>
          <w:tcPr>
            <w:tcW w:w="0" w:type="auto"/>
            <w:hideMark/>
          </w:tcPr>
          <w:p w14:paraId="25A4FCA8" w14:textId="77777777" w:rsidR="00C64405" w:rsidRPr="003A637E" w:rsidRDefault="00C64405" w:rsidP="00C044E3">
            <w:pPr>
              <w:spacing w:before="36" w:after="36"/>
            </w:pPr>
            <w:r w:rsidRPr="003A637E">
              <w:t>0.97</w:t>
            </w:r>
          </w:p>
        </w:tc>
        <w:tc>
          <w:tcPr>
            <w:tcW w:w="0" w:type="auto"/>
            <w:hideMark/>
          </w:tcPr>
          <w:p w14:paraId="457D701B" w14:textId="77777777" w:rsidR="00C64405" w:rsidRPr="003A637E" w:rsidRDefault="00C64405" w:rsidP="00C044E3">
            <w:pPr>
              <w:spacing w:before="36" w:after="36"/>
            </w:pPr>
            <w:r w:rsidRPr="003A637E">
              <w:t>0.52</w:t>
            </w:r>
          </w:p>
        </w:tc>
        <w:tc>
          <w:tcPr>
            <w:tcW w:w="0" w:type="auto"/>
            <w:hideMark/>
          </w:tcPr>
          <w:p w14:paraId="784282B0" w14:textId="77777777" w:rsidR="00C64405" w:rsidRPr="003A637E" w:rsidRDefault="00C64405" w:rsidP="00C044E3">
            <w:pPr>
              <w:spacing w:before="36" w:after="36"/>
            </w:pPr>
            <w:r w:rsidRPr="003A637E">
              <w:t>(-0.05, 1.99)</w:t>
            </w:r>
          </w:p>
        </w:tc>
        <w:tc>
          <w:tcPr>
            <w:tcW w:w="0" w:type="auto"/>
            <w:hideMark/>
          </w:tcPr>
          <w:p w14:paraId="2A9C93B3" w14:textId="77777777" w:rsidR="00C64405" w:rsidRPr="003A637E" w:rsidRDefault="00C64405" w:rsidP="00C044E3">
            <w:pPr>
              <w:spacing w:before="36" w:after="36"/>
            </w:pPr>
            <w:r w:rsidRPr="003A637E">
              <w:t>0.064</w:t>
            </w:r>
          </w:p>
        </w:tc>
      </w:tr>
      <w:tr w:rsidR="00C64405" w:rsidRPr="003A637E" w14:paraId="462D7712" w14:textId="77777777" w:rsidTr="00C044E3">
        <w:tc>
          <w:tcPr>
            <w:tcW w:w="0" w:type="auto"/>
            <w:hideMark/>
          </w:tcPr>
          <w:p w14:paraId="11CD746B" w14:textId="77777777" w:rsidR="00C64405" w:rsidRPr="003A637E" w:rsidRDefault="00C64405" w:rsidP="00C044E3">
            <w:pPr>
              <w:spacing w:before="36" w:after="36"/>
            </w:pPr>
            <w:r w:rsidRPr="003A637E">
              <w:t>Participant6</w:t>
            </w:r>
          </w:p>
        </w:tc>
        <w:tc>
          <w:tcPr>
            <w:tcW w:w="0" w:type="auto"/>
            <w:hideMark/>
          </w:tcPr>
          <w:p w14:paraId="11F7D6C2" w14:textId="77777777" w:rsidR="00C64405" w:rsidRPr="003A637E" w:rsidRDefault="00C64405" w:rsidP="00C044E3">
            <w:pPr>
              <w:spacing w:before="36" w:after="36"/>
            </w:pPr>
            <w:r w:rsidRPr="003A637E">
              <w:t>2.97</w:t>
            </w:r>
          </w:p>
        </w:tc>
        <w:tc>
          <w:tcPr>
            <w:tcW w:w="0" w:type="auto"/>
            <w:hideMark/>
          </w:tcPr>
          <w:p w14:paraId="6BF6988E" w14:textId="77777777" w:rsidR="00C64405" w:rsidRPr="003A637E" w:rsidRDefault="00C64405" w:rsidP="00C044E3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6E4775BF" w14:textId="77777777" w:rsidR="00C64405" w:rsidRPr="003A637E" w:rsidRDefault="00C64405" w:rsidP="00C044E3">
            <w:pPr>
              <w:spacing w:before="36" w:after="36"/>
            </w:pPr>
            <w:r w:rsidRPr="003A637E">
              <w:t>(2.06, 3.89)</w:t>
            </w:r>
          </w:p>
        </w:tc>
        <w:tc>
          <w:tcPr>
            <w:tcW w:w="0" w:type="auto"/>
            <w:hideMark/>
          </w:tcPr>
          <w:p w14:paraId="467D0B76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0592B6A3" w14:textId="77777777" w:rsidTr="00C044E3">
        <w:tc>
          <w:tcPr>
            <w:tcW w:w="0" w:type="auto"/>
            <w:hideMark/>
          </w:tcPr>
          <w:p w14:paraId="593DD923" w14:textId="77777777" w:rsidR="00C64405" w:rsidRPr="003A637E" w:rsidRDefault="00C64405" w:rsidP="00C044E3">
            <w:pPr>
              <w:spacing w:before="36" w:after="36"/>
            </w:pPr>
            <w:r w:rsidRPr="003A637E">
              <w:t>Participant7</w:t>
            </w:r>
          </w:p>
        </w:tc>
        <w:tc>
          <w:tcPr>
            <w:tcW w:w="0" w:type="auto"/>
            <w:hideMark/>
          </w:tcPr>
          <w:p w14:paraId="34BFE743" w14:textId="77777777" w:rsidR="00C64405" w:rsidRPr="003A637E" w:rsidRDefault="00C64405" w:rsidP="00C044E3">
            <w:pPr>
              <w:spacing w:before="36" w:after="36"/>
            </w:pPr>
            <w:r w:rsidRPr="003A637E">
              <w:t>4.10</w:t>
            </w:r>
          </w:p>
        </w:tc>
        <w:tc>
          <w:tcPr>
            <w:tcW w:w="0" w:type="auto"/>
            <w:hideMark/>
          </w:tcPr>
          <w:p w14:paraId="4117BD1F" w14:textId="77777777" w:rsidR="00C64405" w:rsidRPr="003A637E" w:rsidRDefault="00C64405" w:rsidP="00C044E3">
            <w:pPr>
              <w:spacing w:before="36" w:after="36"/>
            </w:pPr>
            <w:r w:rsidRPr="003A637E">
              <w:t>0.48</w:t>
            </w:r>
          </w:p>
        </w:tc>
        <w:tc>
          <w:tcPr>
            <w:tcW w:w="0" w:type="auto"/>
            <w:hideMark/>
          </w:tcPr>
          <w:p w14:paraId="46BF288D" w14:textId="77777777" w:rsidR="00C64405" w:rsidRPr="003A637E" w:rsidRDefault="00C64405" w:rsidP="00C044E3">
            <w:pPr>
              <w:spacing w:before="36" w:after="36"/>
            </w:pPr>
            <w:r w:rsidRPr="003A637E">
              <w:t>(3.17, 5.04)</w:t>
            </w:r>
          </w:p>
        </w:tc>
        <w:tc>
          <w:tcPr>
            <w:tcW w:w="0" w:type="auto"/>
            <w:hideMark/>
          </w:tcPr>
          <w:p w14:paraId="2E837E58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5F504F90" w14:textId="77777777" w:rsidTr="00C044E3">
        <w:tc>
          <w:tcPr>
            <w:tcW w:w="0" w:type="auto"/>
            <w:hideMark/>
          </w:tcPr>
          <w:p w14:paraId="68753553" w14:textId="77777777" w:rsidR="00C64405" w:rsidRPr="003A637E" w:rsidRDefault="00C64405" w:rsidP="00C044E3">
            <w:pPr>
              <w:spacing w:before="36" w:after="36"/>
            </w:pPr>
            <w:r w:rsidRPr="003A637E">
              <w:t>Participant8</w:t>
            </w:r>
          </w:p>
        </w:tc>
        <w:tc>
          <w:tcPr>
            <w:tcW w:w="0" w:type="auto"/>
            <w:hideMark/>
          </w:tcPr>
          <w:p w14:paraId="738B8E23" w14:textId="77777777" w:rsidR="00C64405" w:rsidRPr="003A637E" w:rsidRDefault="00C64405" w:rsidP="00C044E3">
            <w:pPr>
              <w:spacing w:before="36" w:after="36"/>
            </w:pPr>
            <w:r w:rsidRPr="003A637E">
              <w:t>3.19</w:t>
            </w:r>
          </w:p>
        </w:tc>
        <w:tc>
          <w:tcPr>
            <w:tcW w:w="0" w:type="auto"/>
            <w:hideMark/>
          </w:tcPr>
          <w:p w14:paraId="4BD8BE83" w14:textId="77777777" w:rsidR="00C64405" w:rsidRPr="003A637E" w:rsidRDefault="00C64405" w:rsidP="00C044E3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551193B6" w14:textId="77777777" w:rsidR="00C64405" w:rsidRPr="003A637E" w:rsidRDefault="00C64405" w:rsidP="00C044E3">
            <w:pPr>
              <w:spacing w:before="36" w:after="36"/>
            </w:pPr>
            <w:r w:rsidRPr="003A637E">
              <w:t>(2.27, 4.10)</w:t>
            </w:r>
          </w:p>
        </w:tc>
        <w:tc>
          <w:tcPr>
            <w:tcW w:w="0" w:type="auto"/>
            <w:hideMark/>
          </w:tcPr>
          <w:p w14:paraId="1E5C8B14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3D0B0146" w14:textId="77777777" w:rsidTr="00C044E3">
        <w:tc>
          <w:tcPr>
            <w:tcW w:w="0" w:type="auto"/>
            <w:hideMark/>
          </w:tcPr>
          <w:p w14:paraId="2709243A" w14:textId="77777777" w:rsidR="00C64405" w:rsidRPr="003A637E" w:rsidRDefault="00C64405" w:rsidP="00C044E3">
            <w:pPr>
              <w:spacing w:before="36" w:after="36"/>
            </w:pPr>
            <w:r w:rsidRPr="003A637E">
              <w:t>Participant9</w:t>
            </w:r>
          </w:p>
        </w:tc>
        <w:tc>
          <w:tcPr>
            <w:tcW w:w="0" w:type="auto"/>
            <w:hideMark/>
          </w:tcPr>
          <w:p w14:paraId="24BF818A" w14:textId="77777777" w:rsidR="00C64405" w:rsidRPr="003A637E" w:rsidRDefault="00C64405" w:rsidP="00C044E3">
            <w:pPr>
              <w:spacing w:before="36" w:after="36"/>
            </w:pPr>
            <w:r w:rsidRPr="003A637E">
              <w:t>2.21</w:t>
            </w:r>
          </w:p>
        </w:tc>
        <w:tc>
          <w:tcPr>
            <w:tcW w:w="0" w:type="auto"/>
            <w:hideMark/>
          </w:tcPr>
          <w:p w14:paraId="61D95503" w14:textId="77777777" w:rsidR="00C64405" w:rsidRPr="003A637E" w:rsidRDefault="00C64405" w:rsidP="00C044E3">
            <w:pPr>
              <w:spacing w:before="36" w:after="36"/>
            </w:pPr>
            <w:r w:rsidRPr="003A637E">
              <w:t>0.46</w:t>
            </w:r>
          </w:p>
        </w:tc>
        <w:tc>
          <w:tcPr>
            <w:tcW w:w="0" w:type="auto"/>
            <w:hideMark/>
          </w:tcPr>
          <w:p w14:paraId="699F31AC" w14:textId="77777777" w:rsidR="00C64405" w:rsidRPr="003A637E" w:rsidRDefault="00C64405" w:rsidP="00C044E3">
            <w:pPr>
              <w:spacing w:before="36" w:after="36"/>
            </w:pPr>
            <w:r w:rsidRPr="003A637E">
              <w:t>(1.30, 3.12)</w:t>
            </w:r>
          </w:p>
        </w:tc>
        <w:tc>
          <w:tcPr>
            <w:tcW w:w="0" w:type="auto"/>
            <w:hideMark/>
          </w:tcPr>
          <w:p w14:paraId="1B418EAB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35CA58FF" w14:textId="77777777" w:rsidTr="00C044E3">
        <w:tc>
          <w:tcPr>
            <w:tcW w:w="0" w:type="auto"/>
            <w:hideMark/>
          </w:tcPr>
          <w:p w14:paraId="6A3CBB62" w14:textId="77777777" w:rsidR="00C64405" w:rsidRPr="003A637E" w:rsidRDefault="00C64405" w:rsidP="00C044E3">
            <w:pPr>
              <w:spacing w:before="36" w:after="36"/>
            </w:pPr>
            <w:r w:rsidRPr="003A637E">
              <w:t>Participant10</w:t>
            </w:r>
          </w:p>
        </w:tc>
        <w:tc>
          <w:tcPr>
            <w:tcW w:w="0" w:type="auto"/>
            <w:hideMark/>
          </w:tcPr>
          <w:p w14:paraId="36EDA074" w14:textId="77777777" w:rsidR="00C64405" w:rsidRPr="003A637E" w:rsidRDefault="00C64405" w:rsidP="00C044E3">
            <w:pPr>
              <w:spacing w:before="36" w:after="36"/>
            </w:pPr>
            <w:r w:rsidRPr="003A637E">
              <w:t>5.24</w:t>
            </w:r>
          </w:p>
        </w:tc>
        <w:tc>
          <w:tcPr>
            <w:tcW w:w="0" w:type="auto"/>
            <w:hideMark/>
          </w:tcPr>
          <w:p w14:paraId="553153A9" w14:textId="77777777" w:rsidR="00C64405" w:rsidRPr="003A637E" w:rsidRDefault="00C64405" w:rsidP="00C044E3">
            <w:pPr>
              <w:spacing w:before="36" w:after="36"/>
            </w:pPr>
            <w:r w:rsidRPr="003A637E">
              <w:t>0.51</w:t>
            </w:r>
          </w:p>
        </w:tc>
        <w:tc>
          <w:tcPr>
            <w:tcW w:w="0" w:type="auto"/>
            <w:hideMark/>
          </w:tcPr>
          <w:p w14:paraId="60636C35" w14:textId="77777777" w:rsidR="00C64405" w:rsidRPr="003A637E" w:rsidRDefault="00C64405" w:rsidP="00C044E3">
            <w:pPr>
              <w:spacing w:before="36" w:after="36"/>
            </w:pPr>
            <w:r w:rsidRPr="003A637E">
              <w:t>(4.24, 6.23)</w:t>
            </w:r>
          </w:p>
        </w:tc>
        <w:tc>
          <w:tcPr>
            <w:tcW w:w="0" w:type="auto"/>
            <w:hideMark/>
          </w:tcPr>
          <w:p w14:paraId="613B2A15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5C909D76" w14:textId="77777777" w:rsidTr="00C044E3">
        <w:tc>
          <w:tcPr>
            <w:tcW w:w="0" w:type="auto"/>
            <w:hideMark/>
          </w:tcPr>
          <w:p w14:paraId="2EC501A9" w14:textId="77777777" w:rsidR="00C64405" w:rsidRPr="003A637E" w:rsidRDefault="00C64405" w:rsidP="00C044E3">
            <w:pPr>
              <w:spacing w:before="36" w:after="36"/>
            </w:pPr>
            <w:r w:rsidRPr="003A637E">
              <w:t>Participant11</w:t>
            </w:r>
          </w:p>
        </w:tc>
        <w:tc>
          <w:tcPr>
            <w:tcW w:w="0" w:type="auto"/>
            <w:hideMark/>
          </w:tcPr>
          <w:p w14:paraId="56DD6DC2" w14:textId="77777777" w:rsidR="00C64405" w:rsidRPr="003A637E" w:rsidRDefault="00C64405" w:rsidP="00C044E3">
            <w:pPr>
              <w:spacing w:before="36" w:after="36"/>
            </w:pPr>
            <w:r w:rsidRPr="003A637E">
              <w:t>3.68</w:t>
            </w:r>
          </w:p>
        </w:tc>
        <w:tc>
          <w:tcPr>
            <w:tcW w:w="0" w:type="auto"/>
            <w:hideMark/>
          </w:tcPr>
          <w:p w14:paraId="07C8A29E" w14:textId="77777777" w:rsidR="00C64405" w:rsidRPr="003A637E" w:rsidRDefault="00C64405" w:rsidP="00C044E3">
            <w:pPr>
              <w:spacing w:before="36" w:after="36"/>
            </w:pPr>
            <w:r w:rsidRPr="003A637E">
              <w:t>0.47</w:t>
            </w:r>
          </w:p>
        </w:tc>
        <w:tc>
          <w:tcPr>
            <w:tcW w:w="0" w:type="auto"/>
            <w:hideMark/>
          </w:tcPr>
          <w:p w14:paraId="37133388" w14:textId="77777777" w:rsidR="00C64405" w:rsidRPr="003A637E" w:rsidRDefault="00C64405" w:rsidP="00C044E3">
            <w:pPr>
              <w:spacing w:before="36" w:after="36"/>
            </w:pPr>
            <w:r w:rsidRPr="003A637E">
              <w:t>(2.76, 4.60)</w:t>
            </w:r>
          </w:p>
        </w:tc>
        <w:tc>
          <w:tcPr>
            <w:tcW w:w="0" w:type="auto"/>
            <w:hideMark/>
          </w:tcPr>
          <w:p w14:paraId="76ACC1B8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  <w:tr w:rsidR="00C64405" w:rsidRPr="003A637E" w14:paraId="57861604" w14:textId="77777777" w:rsidTr="00C044E3">
        <w:tc>
          <w:tcPr>
            <w:tcW w:w="0" w:type="auto"/>
            <w:hideMark/>
          </w:tcPr>
          <w:p w14:paraId="32F5AE2E" w14:textId="77777777" w:rsidR="00C64405" w:rsidRPr="003A637E" w:rsidRDefault="00C64405" w:rsidP="00C044E3">
            <w:pPr>
              <w:spacing w:before="36" w:after="36"/>
            </w:pPr>
            <w:r w:rsidRPr="003A637E">
              <w:t>Participant12</w:t>
            </w:r>
          </w:p>
        </w:tc>
        <w:tc>
          <w:tcPr>
            <w:tcW w:w="0" w:type="auto"/>
            <w:hideMark/>
          </w:tcPr>
          <w:p w14:paraId="1627ED49" w14:textId="77777777" w:rsidR="00C64405" w:rsidRPr="003A637E" w:rsidRDefault="00C64405" w:rsidP="00C044E3">
            <w:pPr>
              <w:spacing w:before="36" w:after="36"/>
            </w:pPr>
            <w:r w:rsidRPr="003A637E">
              <w:t>2.86</w:t>
            </w:r>
          </w:p>
        </w:tc>
        <w:tc>
          <w:tcPr>
            <w:tcW w:w="0" w:type="auto"/>
            <w:hideMark/>
          </w:tcPr>
          <w:p w14:paraId="14C6C371" w14:textId="77777777" w:rsidR="00C64405" w:rsidRPr="003A637E" w:rsidRDefault="00C64405" w:rsidP="00C044E3">
            <w:pPr>
              <w:spacing w:before="36" w:after="36"/>
            </w:pPr>
            <w:r w:rsidRPr="003A637E">
              <w:t>0.46</w:t>
            </w:r>
          </w:p>
        </w:tc>
        <w:tc>
          <w:tcPr>
            <w:tcW w:w="0" w:type="auto"/>
            <w:hideMark/>
          </w:tcPr>
          <w:p w14:paraId="28448930" w14:textId="77777777" w:rsidR="00C64405" w:rsidRPr="003A637E" w:rsidRDefault="00C64405" w:rsidP="00C044E3">
            <w:pPr>
              <w:spacing w:before="36" w:after="36"/>
            </w:pPr>
            <w:r w:rsidRPr="003A637E">
              <w:t>(1.95, 3.77)</w:t>
            </w:r>
          </w:p>
        </w:tc>
        <w:tc>
          <w:tcPr>
            <w:tcW w:w="0" w:type="auto"/>
            <w:hideMark/>
          </w:tcPr>
          <w:p w14:paraId="684FC6AF" w14:textId="77777777" w:rsidR="00C64405" w:rsidRPr="003A637E" w:rsidRDefault="00C64405" w:rsidP="00C044E3">
            <w:pPr>
              <w:spacing w:before="36" w:after="36"/>
            </w:pPr>
            <w:r w:rsidRPr="003A637E">
              <w:t>&lt; .001</w:t>
            </w:r>
          </w:p>
        </w:tc>
      </w:tr>
    </w:tbl>
    <w:p w14:paraId="4E078D9D" w14:textId="77777777" w:rsidR="00C64405" w:rsidRPr="003A637E" w:rsidRDefault="00C64405" w:rsidP="00C64405">
      <w:pPr>
        <w:rPr>
          <w:rFonts w:ascii="Cambria" w:eastAsia="Cambria" w:hAnsi="Cambria"/>
        </w:rPr>
      </w:pPr>
    </w:p>
    <w:p w14:paraId="62E977C7" w14:textId="515C28BB" w:rsidR="00362110" w:rsidRPr="00666C44" w:rsidRDefault="00362110" w:rsidP="00362110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  <w:iCs/>
        </w:rPr>
        <w:t xml:space="preserve">S3_3 Table. </w:t>
      </w:r>
      <w:r>
        <w:rPr>
          <w:rFonts w:ascii="Cambria" w:eastAsia="Cambria" w:hAnsi="Cambria"/>
        </w:rPr>
        <w:t>Estimated random effect standard deviation of total active brushing in each brushing session</w:t>
      </w:r>
    </w:p>
    <w:tbl>
      <w:tblPr>
        <w:tblStyle w:val="Table7"/>
        <w:tblW w:w="0" w:type="auto"/>
        <w:tblInd w:w="0" w:type="dxa"/>
        <w:tblLook w:val="0020" w:firstRow="1" w:lastRow="0" w:firstColumn="0" w:lastColumn="0" w:noHBand="0" w:noVBand="0"/>
      </w:tblPr>
      <w:tblGrid>
        <w:gridCol w:w="2338"/>
        <w:gridCol w:w="1116"/>
      </w:tblGrid>
      <w:tr w:rsidR="00A27E5E" w:rsidRPr="003A637E" w14:paraId="046BB627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3E3A6E" w14:textId="77777777" w:rsidR="00A27E5E" w:rsidRPr="003A637E" w:rsidRDefault="00A27E5E" w:rsidP="00C044E3">
            <w:pPr>
              <w:spacing w:before="36" w:after="36"/>
            </w:pPr>
            <w:r w:rsidRPr="003A637E"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05476B5" w14:textId="77777777" w:rsidR="00A27E5E" w:rsidRPr="003A637E" w:rsidRDefault="00A27E5E" w:rsidP="00C044E3">
            <w:pPr>
              <w:spacing w:before="36" w:after="36"/>
            </w:pPr>
            <w:r w:rsidRPr="003A637E">
              <w:t>Coefficient</w:t>
            </w:r>
          </w:p>
        </w:tc>
      </w:tr>
      <w:tr w:rsidR="00A27E5E" w:rsidRPr="003A637E" w14:paraId="38F741A6" w14:textId="77777777" w:rsidTr="00C044E3">
        <w:tc>
          <w:tcPr>
            <w:tcW w:w="0" w:type="auto"/>
            <w:hideMark/>
          </w:tcPr>
          <w:p w14:paraId="3337A2E7" w14:textId="77777777" w:rsidR="00A27E5E" w:rsidRPr="003A637E" w:rsidRDefault="00A27E5E" w:rsidP="00C044E3">
            <w:pPr>
              <w:spacing w:before="36" w:after="36"/>
            </w:pPr>
            <w:r w:rsidRPr="003A637E">
              <w:t>SD (Intercept: Participant)</w:t>
            </w:r>
          </w:p>
        </w:tc>
        <w:tc>
          <w:tcPr>
            <w:tcW w:w="0" w:type="auto"/>
            <w:hideMark/>
          </w:tcPr>
          <w:p w14:paraId="78713C40" w14:textId="77777777" w:rsidR="00A27E5E" w:rsidRPr="003A637E" w:rsidRDefault="00A27E5E" w:rsidP="00C044E3">
            <w:pPr>
              <w:spacing w:before="36" w:after="36"/>
            </w:pPr>
            <w:r w:rsidRPr="003A637E">
              <w:t>0.12</w:t>
            </w:r>
          </w:p>
        </w:tc>
      </w:tr>
    </w:tbl>
    <w:p w14:paraId="2DA3EACA" w14:textId="27FE262A" w:rsidR="00362110" w:rsidRPr="00666C44" w:rsidRDefault="00362110" w:rsidP="00362110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bookmarkStart w:id="133" w:name="X51ce878bc4a296dd3ff061f5bd5d6cc0095204e"/>
      <w:r>
        <w:rPr>
          <w:rFonts w:ascii="Cambria" w:eastAsia="Cambria" w:hAnsi="Cambria"/>
          <w:iCs/>
        </w:rPr>
        <w:t xml:space="preserve">S3_4 Table. </w:t>
      </w:r>
      <w:r>
        <w:rPr>
          <w:rFonts w:ascii="Cambria" w:eastAsia="Cambria" w:hAnsi="Cambria"/>
        </w:rPr>
        <w:t>Estimated participant-level random effects of total active brushing in each brushing session</w:t>
      </w:r>
    </w:p>
    <w:tbl>
      <w:tblPr>
        <w:tblStyle w:val="Table7"/>
        <w:tblW w:w="5000" w:type="pct"/>
        <w:tblInd w:w="0" w:type="dxa"/>
        <w:tblLook w:val="0020" w:firstRow="1" w:lastRow="0" w:firstColumn="0" w:lastColumn="0" w:noHBand="0" w:noVBand="0"/>
      </w:tblPr>
      <w:tblGrid>
        <w:gridCol w:w="1765"/>
        <w:gridCol w:w="1517"/>
        <w:gridCol w:w="1311"/>
        <w:gridCol w:w="1439"/>
        <w:gridCol w:w="1158"/>
        <w:gridCol w:w="1049"/>
        <w:gridCol w:w="1121"/>
      </w:tblGrid>
      <w:tr w:rsidR="00C64405" w:rsidRPr="003A637E" w14:paraId="2D48C97F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5F21312" w14:textId="77777777" w:rsidR="00C64405" w:rsidRPr="003A637E" w:rsidRDefault="00C64405" w:rsidP="00C044E3">
            <w:pPr>
              <w:spacing w:before="36" w:after="36"/>
            </w:pPr>
            <w:r w:rsidRPr="003A637E">
              <w:t>Participant #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2D26BA9" w14:textId="77777777" w:rsidR="00C64405" w:rsidRPr="003A637E" w:rsidRDefault="00C64405" w:rsidP="00C044E3">
            <w:pPr>
              <w:spacing w:before="36" w:after="36"/>
            </w:pPr>
            <w:r w:rsidRPr="003A637E"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D791AB2" w14:textId="77777777" w:rsidR="00C64405" w:rsidRPr="003A637E" w:rsidRDefault="00C64405" w:rsidP="00C044E3">
            <w:pPr>
              <w:spacing w:before="36" w:after="36"/>
            </w:pPr>
            <w:r w:rsidRPr="003A637E">
              <w:t>Estimate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A01F282" w14:textId="77777777" w:rsidR="00C64405" w:rsidRPr="003A637E" w:rsidRDefault="00C64405" w:rsidP="00C044E3">
            <w:pPr>
              <w:spacing w:before="36" w:after="36"/>
            </w:pPr>
            <w:r w:rsidRPr="003A637E"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7C148E2" w14:textId="77777777" w:rsidR="00C64405" w:rsidRPr="003A637E" w:rsidRDefault="00C64405" w:rsidP="00C044E3">
            <w:pPr>
              <w:spacing w:before="36" w:after="36"/>
            </w:pPr>
            <w:proofErr w:type="spellStart"/>
            <w:r w:rsidRPr="003A637E">
              <w:t>Pr</w:t>
            </w:r>
            <w:proofErr w:type="spellEnd"/>
            <w:r w:rsidRPr="003A637E">
              <w:t>(&gt;|z|)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15CFE8" w14:textId="77777777" w:rsidR="00C64405" w:rsidRPr="003A637E" w:rsidRDefault="00C64405" w:rsidP="00C044E3">
            <w:pPr>
              <w:spacing w:before="36" w:after="36"/>
            </w:pPr>
            <w:r w:rsidRPr="003A637E">
              <w:t>2.5 %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8D5CDE6" w14:textId="77777777" w:rsidR="00C64405" w:rsidRPr="003A637E" w:rsidRDefault="00C64405" w:rsidP="00C044E3">
            <w:pPr>
              <w:spacing w:before="36" w:after="36"/>
            </w:pPr>
            <w:r w:rsidRPr="003A637E">
              <w:t>97.5 %</w:t>
            </w:r>
          </w:p>
        </w:tc>
      </w:tr>
      <w:tr w:rsidR="00C64405" w:rsidRPr="003A637E" w14:paraId="4AA5D093" w14:textId="77777777" w:rsidTr="00C044E3">
        <w:tc>
          <w:tcPr>
            <w:tcW w:w="0" w:type="auto"/>
            <w:hideMark/>
          </w:tcPr>
          <w:p w14:paraId="5C66D7EA" w14:textId="77777777" w:rsidR="00C64405" w:rsidRPr="003A637E" w:rsidRDefault="00C64405" w:rsidP="00C044E3">
            <w:pPr>
              <w:spacing w:before="36" w:after="36"/>
            </w:pPr>
            <w:r w:rsidRPr="003A637E">
              <w:t>1</w:t>
            </w:r>
          </w:p>
        </w:tc>
        <w:tc>
          <w:tcPr>
            <w:tcW w:w="0" w:type="auto"/>
            <w:hideMark/>
          </w:tcPr>
          <w:p w14:paraId="7076107C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7C635523" w14:textId="77777777" w:rsidR="00C64405" w:rsidRPr="003A637E" w:rsidRDefault="00C64405" w:rsidP="00C044E3">
            <w:pPr>
              <w:spacing w:before="36" w:after="36"/>
            </w:pPr>
            <w:r w:rsidRPr="003A637E">
              <w:t>0.172</w:t>
            </w:r>
          </w:p>
        </w:tc>
        <w:tc>
          <w:tcPr>
            <w:tcW w:w="0" w:type="auto"/>
            <w:hideMark/>
          </w:tcPr>
          <w:p w14:paraId="09C615BB" w14:textId="77777777" w:rsidR="00C64405" w:rsidRPr="003A637E" w:rsidRDefault="00C64405" w:rsidP="00C044E3">
            <w:pPr>
              <w:spacing w:before="36" w:after="36"/>
            </w:pPr>
            <w:r w:rsidRPr="003A637E">
              <w:t>0.048</w:t>
            </w:r>
          </w:p>
        </w:tc>
        <w:tc>
          <w:tcPr>
            <w:tcW w:w="0" w:type="auto"/>
            <w:hideMark/>
          </w:tcPr>
          <w:p w14:paraId="0F3C5DB6" w14:textId="77777777" w:rsidR="00C64405" w:rsidRPr="003A637E" w:rsidRDefault="00C64405" w:rsidP="00C044E3">
            <w:pPr>
              <w:spacing w:before="36" w:after="36"/>
            </w:pPr>
            <w:r w:rsidRPr="003A637E">
              <w:t>&lt;0.001</w:t>
            </w:r>
          </w:p>
        </w:tc>
        <w:tc>
          <w:tcPr>
            <w:tcW w:w="0" w:type="auto"/>
            <w:hideMark/>
          </w:tcPr>
          <w:p w14:paraId="19E3BA21" w14:textId="77777777" w:rsidR="00C64405" w:rsidRPr="003A637E" w:rsidRDefault="00C64405" w:rsidP="00C044E3">
            <w:pPr>
              <w:spacing w:before="36" w:after="36"/>
            </w:pPr>
            <w:r w:rsidRPr="003A637E">
              <w:t>0.078</w:t>
            </w:r>
          </w:p>
        </w:tc>
        <w:tc>
          <w:tcPr>
            <w:tcW w:w="0" w:type="auto"/>
            <w:hideMark/>
          </w:tcPr>
          <w:p w14:paraId="50684181" w14:textId="77777777" w:rsidR="00C64405" w:rsidRPr="003A637E" w:rsidRDefault="00C64405" w:rsidP="00C044E3">
            <w:pPr>
              <w:spacing w:before="36" w:after="36"/>
            </w:pPr>
            <w:r w:rsidRPr="003A637E">
              <w:t>0.266</w:t>
            </w:r>
          </w:p>
        </w:tc>
      </w:tr>
      <w:tr w:rsidR="00C64405" w:rsidRPr="003A637E" w14:paraId="115A197D" w14:textId="77777777" w:rsidTr="00C044E3">
        <w:tc>
          <w:tcPr>
            <w:tcW w:w="0" w:type="auto"/>
            <w:hideMark/>
          </w:tcPr>
          <w:p w14:paraId="563F61A8" w14:textId="77777777" w:rsidR="00C64405" w:rsidRPr="003A637E" w:rsidRDefault="00C64405" w:rsidP="00C044E3">
            <w:pPr>
              <w:spacing w:before="36" w:after="36"/>
            </w:pPr>
            <w:r w:rsidRPr="003A637E">
              <w:t>2</w:t>
            </w:r>
          </w:p>
        </w:tc>
        <w:tc>
          <w:tcPr>
            <w:tcW w:w="0" w:type="auto"/>
            <w:hideMark/>
          </w:tcPr>
          <w:p w14:paraId="58924418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7E4B334B" w14:textId="77777777" w:rsidR="00C64405" w:rsidRPr="003A637E" w:rsidRDefault="00C64405" w:rsidP="00C044E3">
            <w:pPr>
              <w:spacing w:before="36" w:after="36"/>
            </w:pPr>
            <w:r w:rsidRPr="003A637E">
              <w:t>0.185</w:t>
            </w:r>
          </w:p>
        </w:tc>
        <w:tc>
          <w:tcPr>
            <w:tcW w:w="0" w:type="auto"/>
            <w:hideMark/>
          </w:tcPr>
          <w:p w14:paraId="25FBB7A3" w14:textId="77777777" w:rsidR="00C64405" w:rsidRPr="003A637E" w:rsidRDefault="00C64405" w:rsidP="00C044E3">
            <w:pPr>
              <w:spacing w:before="36" w:after="36"/>
            </w:pPr>
            <w:r w:rsidRPr="003A637E">
              <w:t>0.061</w:t>
            </w:r>
          </w:p>
        </w:tc>
        <w:tc>
          <w:tcPr>
            <w:tcW w:w="0" w:type="auto"/>
            <w:hideMark/>
          </w:tcPr>
          <w:p w14:paraId="44C0B790" w14:textId="77777777" w:rsidR="00C64405" w:rsidRPr="003A637E" w:rsidRDefault="00C64405" w:rsidP="00C044E3">
            <w:pPr>
              <w:spacing w:before="36" w:after="36"/>
            </w:pPr>
            <w:r w:rsidRPr="003A637E">
              <w:t>0.003</w:t>
            </w:r>
          </w:p>
        </w:tc>
        <w:tc>
          <w:tcPr>
            <w:tcW w:w="0" w:type="auto"/>
            <w:hideMark/>
          </w:tcPr>
          <w:p w14:paraId="304EF6DD" w14:textId="77777777" w:rsidR="00C64405" w:rsidRPr="003A637E" w:rsidRDefault="00C64405" w:rsidP="00C044E3">
            <w:pPr>
              <w:spacing w:before="36" w:after="36"/>
            </w:pPr>
            <w:r w:rsidRPr="003A637E">
              <w:t>0.065</w:t>
            </w:r>
          </w:p>
        </w:tc>
        <w:tc>
          <w:tcPr>
            <w:tcW w:w="0" w:type="auto"/>
            <w:hideMark/>
          </w:tcPr>
          <w:p w14:paraId="6061572C" w14:textId="77777777" w:rsidR="00C64405" w:rsidRPr="003A637E" w:rsidRDefault="00C64405" w:rsidP="00C044E3">
            <w:pPr>
              <w:spacing w:before="36" w:after="36"/>
            </w:pPr>
            <w:r w:rsidRPr="003A637E">
              <w:t>0.305</w:t>
            </w:r>
          </w:p>
        </w:tc>
      </w:tr>
      <w:tr w:rsidR="00C64405" w:rsidRPr="003A637E" w14:paraId="70CE6853" w14:textId="77777777" w:rsidTr="00C044E3">
        <w:tc>
          <w:tcPr>
            <w:tcW w:w="0" w:type="auto"/>
            <w:hideMark/>
          </w:tcPr>
          <w:p w14:paraId="48909678" w14:textId="77777777" w:rsidR="00C64405" w:rsidRPr="003A637E" w:rsidRDefault="00C64405" w:rsidP="00C044E3">
            <w:pPr>
              <w:spacing w:before="36" w:after="36"/>
            </w:pPr>
            <w:r w:rsidRPr="003A637E">
              <w:t>3</w:t>
            </w:r>
          </w:p>
        </w:tc>
        <w:tc>
          <w:tcPr>
            <w:tcW w:w="0" w:type="auto"/>
            <w:hideMark/>
          </w:tcPr>
          <w:p w14:paraId="6DE94D10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2A3E45FE" w14:textId="77777777" w:rsidR="00C64405" w:rsidRPr="003A637E" w:rsidRDefault="00C64405" w:rsidP="00C044E3">
            <w:pPr>
              <w:spacing w:before="36" w:after="36"/>
            </w:pPr>
            <w:r w:rsidRPr="003A637E">
              <w:t>-0.021</w:t>
            </w:r>
          </w:p>
        </w:tc>
        <w:tc>
          <w:tcPr>
            <w:tcW w:w="0" w:type="auto"/>
            <w:hideMark/>
          </w:tcPr>
          <w:p w14:paraId="320FD965" w14:textId="77777777" w:rsidR="00C64405" w:rsidRPr="003A637E" w:rsidRDefault="00C64405" w:rsidP="00C044E3">
            <w:pPr>
              <w:spacing w:before="36" w:after="36"/>
            </w:pPr>
            <w:r w:rsidRPr="003A637E">
              <w:t>0.052</w:t>
            </w:r>
          </w:p>
        </w:tc>
        <w:tc>
          <w:tcPr>
            <w:tcW w:w="0" w:type="auto"/>
            <w:hideMark/>
          </w:tcPr>
          <w:p w14:paraId="2513D368" w14:textId="77777777" w:rsidR="00C64405" w:rsidRPr="003A637E" w:rsidRDefault="00C64405" w:rsidP="00C044E3">
            <w:pPr>
              <w:spacing w:before="36" w:after="36"/>
            </w:pPr>
            <w:r w:rsidRPr="003A637E">
              <w:t>0.684</w:t>
            </w:r>
          </w:p>
        </w:tc>
        <w:tc>
          <w:tcPr>
            <w:tcW w:w="0" w:type="auto"/>
            <w:hideMark/>
          </w:tcPr>
          <w:p w14:paraId="04A1FCD9" w14:textId="77777777" w:rsidR="00C64405" w:rsidRPr="003A637E" w:rsidRDefault="00C64405" w:rsidP="00C044E3">
            <w:pPr>
              <w:spacing w:before="36" w:after="36"/>
            </w:pPr>
            <w:r w:rsidRPr="003A637E">
              <w:t>-0.123</w:t>
            </w:r>
          </w:p>
        </w:tc>
        <w:tc>
          <w:tcPr>
            <w:tcW w:w="0" w:type="auto"/>
            <w:hideMark/>
          </w:tcPr>
          <w:p w14:paraId="556DCFEC" w14:textId="77777777" w:rsidR="00C64405" w:rsidRPr="003A637E" w:rsidRDefault="00C64405" w:rsidP="00C044E3">
            <w:pPr>
              <w:spacing w:before="36" w:after="36"/>
            </w:pPr>
            <w:r w:rsidRPr="003A637E">
              <w:t>0.081</w:t>
            </w:r>
          </w:p>
        </w:tc>
      </w:tr>
      <w:tr w:rsidR="00C64405" w:rsidRPr="003A637E" w14:paraId="08FFE518" w14:textId="77777777" w:rsidTr="00C044E3">
        <w:tc>
          <w:tcPr>
            <w:tcW w:w="0" w:type="auto"/>
            <w:hideMark/>
          </w:tcPr>
          <w:p w14:paraId="39851EF4" w14:textId="77777777" w:rsidR="00C64405" w:rsidRPr="003A637E" w:rsidRDefault="00C64405" w:rsidP="00C044E3">
            <w:pPr>
              <w:spacing w:before="36" w:after="36"/>
            </w:pPr>
            <w:r w:rsidRPr="003A637E">
              <w:t>4</w:t>
            </w:r>
          </w:p>
        </w:tc>
        <w:tc>
          <w:tcPr>
            <w:tcW w:w="0" w:type="auto"/>
            <w:hideMark/>
          </w:tcPr>
          <w:p w14:paraId="43015892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25AFC264" w14:textId="77777777" w:rsidR="00C64405" w:rsidRPr="003A637E" w:rsidRDefault="00C64405" w:rsidP="00C044E3">
            <w:pPr>
              <w:spacing w:before="36" w:after="36"/>
            </w:pPr>
            <w:r w:rsidRPr="003A637E">
              <w:t>0.045</w:t>
            </w:r>
          </w:p>
        </w:tc>
        <w:tc>
          <w:tcPr>
            <w:tcW w:w="0" w:type="auto"/>
            <w:hideMark/>
          </w:tcPr>
          <w:p w14:paraId="62C138A3" w14:textId="77777777" w:rsidR="00C64405" w:rsidRPr="003A637E" w:rsidRDefault="00C64405" w:rsidP="00C044E3">
            <w:pPr>
              <w:spacing w:before="36" w:after="36"/>
            </w:pPr>
            <w:r w:rsidRPr="003A637E">
              <w:t>0.059</w:t>
            </w:r>
          </w:p>
        </w:tc>
        <w:tc>
          <w:tcPr>
            <w:tcW w:w="0" w:type="auto"/>
            <w:hideMark/>
          </w:tcPr>
          <w:p w14:paraId="29A6BBE7" w14:textId="77777777" w:rsidR="00C64405" w:rsidRPr="003A637E" w:rsidRDefault="00C64405" w:rsidP="00C044E3">
            <w:pPr>
              <w:spacing w:before="36" w:after="36"/>
            </w:pPr>
            <w:r w:rsidRPr="003A637E">
              <w:t>0.438</w:t>
            </w:r>
          </w:p>
        </w:tc>
        <w:tc>
          <w:tcPr>
            <w:tcW w:w="0" w:type="auto"/>
            <w:hideMark/>
          </w:tcPr>
          <w:p w14:paraId="7C835BF7" w14:textId="77777777" w:rsidR="00C64405" w:rsidRPr="003A637E" w:rsidRDefault="00C64405" w:rsidP="00C044E3">
            <w:pPr>
              <w:spacing w:before="36" w:after="36"/>
            </w:pPr>
            <w:r w:rsidRPr="003A637E">
              <w:t>-0.069</w:t>
            </w:r>
          </w:p>
        </w:tc>
        <w:tc>
          <w:tcPr>
            <w:tcW w:w="0" w:type="auto"/>
            <w:hideMark/>
          </w:tcPr>
          <w:p w14:paraId="566C04C5" w14:textId="77777777" w:rsidR="00C64405" w:rsidRPr="003A637E" w:rsidRDefault="00C64405" w:rsidP="00C044E3">
            <w:pPr>
              <w:spacing w:before="36" w:after="36"/>
            </w:pPr>
            <w:r w:rsidRPr="003A637E">
              <w:t>0.160</w:t>
            </w:r>
          </w:p>
        </w:tc>
      </w:tr>
      <w:tr w:rsidR="00C64405" w:rsidRPr="003A637E" w14:paraId="7E1A511D" w14:textId="77777777" w:rsidTr="00C044E3">
        <w:tc>
          <w:tcPr>
            <w:tcW w:w="0" w:type="auto"/>
            <w:hideMark/>
          </w:tcPr>
          <w:p w14:paraId="5C046FEE" w14:textId="77777777" w:rsidR="00C64405" w:rsidRPr="003A637E" w:rsidRDefault="00C64405" w:rsidP="00C044E3">
            <w:pPr>
              <w:spacing w:before="36" w:after="36"/>
            </w:pPr>
            <w:r w:rsidRPr="003A637E">
              <w:t>5</w:t>
            </w:r>
          </w:p>
        </w:tc>
        <w:tc>
          <w:tcPr>
            <w:tcW w:w="0" w:type="auto"/>
            <w:hideMark/>
          </w:tcPr>
          <w:p w14:paraId="3146EFBA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09678C7D" w14:textId="77777777" w:rsidR="00C64405" w:rsidRPr="003A637E" w:rsidRDefault="00C64405" w:rsidP="00C044E3">
            <w:pPr>
              <w:spacing w:before="36" w:after="36"/>
            </w:pPr>
            <w:r w:rsidRPr="003A637E">
              <w:t>-0.145</w:t>
            </w:r>
          </w:p>
        </w:tc>
        <w:tc>
          <w:tcPr>
            <w:tcW w:w="0" w:type="auto"/>
            <w:hideMark/>
          </w:tcPr>
          <w:p w14:paraId="648549AF" w14:textId="77777777" w:rsidR="00C64405" w:rsidRPr="003A637E" w:rsidRDefault="00C64405" w:rsidP="00C044E3">
            <w:pPr>
              <w:spacing w:before="36" w:after="36"/>
            </w:pPr>
            <w:r w:rsidRPr="003A637E">
              <w:t>0.154</w:t>
            </w:r>
          </w:p>
        </w:tc>
        <w:tc>
          <w:tcPr>
            <w:tcW w:w="0" w:type="auto"/>
            <w:hideMark/>
          </w:tcPr>
          <w:p w14:paraId="6868BA34" w14:textId="77777777" w:rsidR="00C64405" w:rsidRPr="003A637E" w:rsidRDefault="00C64405" w:rsidP="00C044E3">
            <w:pPr>
              <w:spacing w:before="36" w:after="36"/>
            </w:pPr>
            <w:r w:rsidRPr="003A637E">
              <w:t>0.346</w:t>
            </w:r>
          </w:p>
        </w:tc>
        <w:tc>
          <w:tcPr>
            <w:tcW w:w="0" w:type="auto"/>
            <w:hideMark/>
          </w:tcPr>
          <w:p w14:paraId="14BC51DB" w14:textId="77777777" w:rsidR="00C64405" w:rsidRPr="003A637E" w:rsidRDefault="00C64405" w:rsidP="00C044E3">
            <w:pPr>
              <w:spacing w:before="36" w:after="36"/>
            </w:pPr>
            <w:r w:rsidRPr="003A637E">
              <w:t>-0.446</w:t>
            </w:r>
          </w:p>
        </w:tc>
        <w:tc>
          <w:tcPr>
            <w:tcW w:w="0" w:type="auto"/>
            <w:hideMark/>
          </w:tcPr>
          <w:p w14:paraId="179D06CB" w14:textId="77777777" w:rsidR="00C64405" w:rsidRPr="003A637E" w:rsidRDefault="00C64405" w:rsidP="00C044E3">
            <w:pPr>
              <w:spacing w:before="36" w:after="36"/>
            </w:pPr>
            <w:r w:rsidRPr="003A637E">
              <w:t>0.156</w:t>
            </w:r>
          </w:p>
        </w:tc>
      </w:tr>
      <w:tr w:rsidR="00C64405" w:rsidRPr="003A637E" w14:paraId="16969B38" w14:textId="77777777" w:rsidTr="00C044E3">
        <w:tc>
          <w:tcPr>
            <w:tcW w:w="0" w:type="auto"/>
            <w:hideMark/>
          </w:tcPr>
          <w:p w14:paraId="52A6CEA7" w14:textId="77777777" w:rsidR="00C64405" w:rsidRPr="003A637E" w:rsidRDefault="00C64405" w:rsidP="00C044E3">
            <w:pPr>
              <w:spacing w:before="36" w:after="36"/>
            </w:pPr>
            <w:r w:rsidRPr="003A637E">
              <w:t>6</w:t>
            </w:r>
          </w:p>
        </w:tc>
        <w:tc>
          <w:tcPr>
            <w:tcW w:w="0" w:type="auto"/>
            <w:hideMark/>
          </w:tcPr>
          <w:p w14:paraId="6452C617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6864FFF" w14:textId="77777777" w:rsidR="00C64405" w:rsidRPr="003A637E" w:rsidRDefault="00C64405" w:rsidP="00C044E3">
            <w:pPr>
              <w:spacing w:before="36" w:after="36"/>
            </w:pPr>
            <w:r w:rsidRPr="003A637E">
              <w:t>-0.085</w:t>
            </w:r>
          </w:p>
        </w:tc>
        <w:tc>
          <w:tcPr>
            <w:tcW w:w="0" w:type="auto"/>
            <w:hideMark/>
          </w:tcPr>
          <w:p w14:paraId="79B7DC33" w14:textId="77777777" w:rsidR="00C64405" w:rsidRPr="003A637E" w:rsidRDefault="00C64405" w:rsidP="00C044E3">
            <w:pPr>
              <w:spacing w:before="36" w:after="36"/>
            </w:pPr>
            <w:r w:rsidRPr="003A637E">
              <w:t>0.069</w:t>
            </w:r>
          </w:p>
        </w:tc>
        <w:tc>
          <w:tcPr>
            <w:tcW w:w="0" w:type="auto"/>
            <w:hideMark/>
          </w:tcPr>
          <w:p w14:paraId="1D878651" w14:textId="77777777" w:rsidR="00C64405" w:rsidRPr="003A637E" w:rsidRDefault="00C64405" w:rsidP="00C044E3">
            <w:pPr>
              <w:spacing w:before="36" w:after="36"/>
            </w:pPr>
            <w:r w:rsidRPr="003A637E">
              <w:t>0.222</w:t>
            </w:r>
          </w:p>
        </w:tc>
        <w:tc>
          <w:tcPr>
            <w:tcW w:w="0" w:type="auto"/>
            <w:hideMark/>
          </w:tcPr>
          <w:p w14:paraId="73389994" w14:textId="77777777" w:rsidR="00C64405" w:rsidRPr="003A637E" w:rsidRDefault="00C64405" w:rsidP="00C044E3">
            <w:pPr>
              <w:spacing w:before="36" w:after="36"/>
            </w:pPr>
            <w:r w:rsidRPr="003A637E">
              <w:t>-0.220</w:t>
            </w:r>
          </w:p>
        </w:tc>
        <w:tc>
          <w:tcPr>
            <w:tcW w:w="0" w:type="auto"/>
            <w:hideMark/>
          </w:tcPr>
          <w:p w14:paraId="5D68BFE5" w14:textId="77777777" w:rsidR="00C64405" w:rsidRPr="003A637E" w:rsidRDefault="00C64405" w:rsidP="00C044E3">
            <w:pPr>
              <w:spacing w:before="36" w:after="36"/>
            </w:pPr>
            <w:r w:rsidRPr="003A637E">
              <w:t>0.051</w:t>
            </w:r>
          </w:p>
        </w:tc>
      </w:tr>
      <w:tr w:rsidR="00C64405" w:rsidRPr="003A637E" w14:paraId="4336D3E0" w14:textId="77777777" w:rsidTr="00C044E3">
        <w:tc>
          <w:tcPr>
            <w:tcW w:w="0" w:type="auto"/>
            <w:hideMark/>
          </w:tcPr>
          <w:p w14:paraId="2ACD83D1" w14:textId="77777777" w:rsidR="00C64405" w:rsidRPr="003A637E" w:rsidRDefault="00C64405" w:rsidP="00C044E3">
            <w:pPr>
              <w:spacing w:before="36" w:after="36"/>
            </w:pPr>
            <w:r w:rsidRPr="003A637E">
              <w:t>7</w:t>
            </w:r>
          </w:p>
        </w:tc>
        <w:tc>
          <w:tcPr>
            <w:tcW w:w="0" w:type="auto"/>
            <w:hideMark/>
          </w:tcPr>
          <w:p w14:paraId="2946C5EA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1B236572" w14:textId="77777777" w:rsidR="00C64405" w:rsidRPr="003A637E" w:rsidRDefault="00C64405" w:rsidP="00C044E3">
            <w:pPr>
              <w:spacing w:before="36" w:after="36"/>
            </w:pPr>
            <w:r w:rsidRPr="003A637E">
              <w:t>-0.028</w:t>
            </w:r>
          </w:p>
        </w:tc>
        <w:tc>
          <w:tcPr>
            <w:tcW w:w="0" w:type="auto"/>
            <w:hideMark/>
          </w:tcPr>
          <w:p w14:paraId="37F78C2C" w14:textId="77777777" w:rsidR="00C64405" w:rsidRPr="003A637E" w:rsidRDefault="00C64405" w:rsidP="00C044E3">
            <w:pPr>
              <w:spacing w:before="36" w:after="36"/>
            </w:pPr>
            <w:r w:rsidRPr="003A637E">
              <w:t>0.054</w:t>
            </w:r>
          </w:p>
        </w:tc>
        <w:tc>
          <w:tcPr>
            <w:tcW w:w="0" w:type="auto"/>
            <w:hideMark/>
          </w:tcPr>
          <w:p w14:paraId="2EC951F2" w14:textId="77777777" w:rsidR="00C64405" w:rsidRPr="003A637E" w:rsidRDefault="00C64405" w:rsidP="00C044E3">
            <w:pPr>
              <w:spacing w:before="36" w:after="36"/>
            </w:pPr>
            <w:r w:rsidRPr="003A637E">
              <w:t>0.604</w:t>
            </w:r>
          </w:p>
        </w:tc>
        <w:tc>
          <w:tcPr>
            <w:tcW w:w="0" w:type="auto"/>
            <w:hideMark/>
          </w:tcPr>
          <w:p w14:paraId="7C598235" w14:textId="77777777" w:rsidR="00C64405" w:rsidRPr="003A637E" w:rsidRDefault="00C64405" w:rsidP="00C044E3">
            <w:pPr>
              <w:spacing w:before="36" w:after="36"/>
            </w:pPr>
            <w:r w:rsidRPr="003A637E">
              <w:t>-0.133</w:t>
            </w:r>
          </w:p>
        </w:tc>
        <w:tc>
          <w:tcPr>
            <w:tcW w:w="0" w:type="auto"/>
            <w:hideMark/>
          </w:tcPr>
          <w:p w14:paraId="10E52E88" w14:textId="77777777" w:rsidR="00C64405" w:rsidRPr="003A637E" w:rsidRDefault="00C64405" w:rsidP="00C044E3">
            <w:pPr>
              <w:spacing w:before="36" w:after="36"/>
            </w:pPr>
            <w:r w:rsidRPr="003A637E">
              <w:t>0.078</w:t>
            </w:r>
          </w:p>
        </w:tc>
      </w:tr>
      <w:tr w:rsidR="00C64405" w:rsidRPr="003A637E" w14:paraId="40CCC44C" w14:textId="77777777" w:rsidTr="00C044E3">
        <w:tc>
          <w:tcPr>
            <w:tcW w:w="0" w:type="auto"/>
            <w:hideMark/>
          </w:tcPr>
          <w:p w14:paraId="296B0242" w14:textId="77777777" w:rsidR="00C64405" w:rsidRPr="003A637E" w:rsidRDefault="00C64405" w:rsidP="00C044E3">
            <w:pPr>
              <w:spacing w:before="36" w:after="36"/>
            </w:pPr>
            <w:r w:rsidRPr="003A637E">
              <w:t>8</w:t>
            </w:r>
          </w:p>
        </w:tc>
        <w:tc>
          <w:tcPr>
            <w:tcW w:w="0" w:type="auto"/>
            <w:hideMark/>
          </w:tcPr>
          <w:p w14:paraId="09425534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0CB5A58" w14:textId="77777777" w:rsidR="00C64405" w:rsidRPr="003A637E" w:rsidRDefault="00C64405" w:rsidP="00C044E3">
            <w:pPr>
              <w:spacing w:before="36" w:after="36"/>
            </w:pPr>
            <w:r w:rsidRPr="003A637E">
              <w:t>-0.064</w:t>
            </w:r>
          </w:p>
        </w:tc>
        <w:tc>
          <w:tcPr>
            <w:tcW w:w="0" w:type="auto"/>
            <w:hideMark/>
          </w:tcPr>
          <w:p w14:paraId="2455D37D" w14:textId="77777777" w:rsidR="00C64405" w:rsidRPr="003A637E" w:rsidRDefault="00C64405" w:rsidP="00C044E3">
            <w:pPr>
              <w:spacing w:before="36" w:after="36"/>
            </w:pPr>
            <w:r w:rsidRPr="003A637E">
              <w:t>0.065</w:t>
            </w:r>
          </w:p>
        </w:tc>
        <w:tc>
          <w:tcPr>
            <w:tcW w:w="0" w:type="auto"/>
            <w:hideMark/>
          </w:tcPr>
          <w:p w14:paraId="0B9F1D02" w14:textId="77777777" w:rsidR="00C64405" w:rsidRPr="003A637E" w:rsidRDefault="00C64405" w:rsidP="00C044E3">
            <w:pPr>
              <w:spacing w:before="36" w:after="36"/>
            </w:pPr>
            <w:r w:rsidRPr="003A637E">
              <w:t>0.322</w:t>
            </w:r>
          </w:p>
        </w:tc>
        <w:tc>
          <w:tcPr>
            <w:tcW w:w="0" w:type="auto"/>
            <w:hideMark/>
          </w:tcPr>
          <w:p w14:paraId="72288AD9" w14:textId="77777777" w:rsidR="00C64405" w:rsidRPr="003A637E" w:rsidRDefault="00C64405" w:rsidP="00C044E3">
            <w:pPr>
              <w:spacing w:before="36" w:after="36"/>
            </w:pPr>
            <w:r w:rsidRPr="003A637E">
              <w:t>-0.192</w:t>
            </w:r>
          </w:p>
        </w:tc>
        <w:tc>
          <w:tcPr>
            <w:tcW w:w="0" w:type="auto"/>
            <w:hideMark/>
          </w:tcPr>
          <w:p w14:paraId="18639EB8" w14:textId="77777777" w:rsidR="00C64405" w:rsidRPr="003A637E" w:rsidRDefault="00C64405" w:rsidP="00C044E3">
            <w:pPr>
              <w:spacing w:before="36" w:after="36"/>
            </w:pPr>
            <w:r w:rsidRPr="003A637E">
              <w:t>0.063</w:t>
            </w:r>
          </w:p>
        </w:tc>
      </w:tr>
      <w:tr w:rsidR="00C64405" w:rsidRPr="003A637E" w14:paraId="2E15E381" w14:textId="77777777" w:rsidTr="00C044E3">
        <w:tc>
          <w:tcPr>
            <w:tcW w:w="0" w:type="auto"/>
            <w:hideMark/>
          </w:tcPr>
          <w:p w14:paraId="0A936E15" w14:textId="77777777" w:rsidR="00C64405" w:rsidRPr="003A637E" w:rsidRDefault="00C64405" w:rsidP="00C044E3">
            <w:pPr>
              <w:spacing w:before="36" w:after="36"/>
            </w:pPr>
            <w:r w:rsidRPr="003A637E">
              <w:t>9</w:t>
            </w:r>
          </w:p>
        </w:tc>
        <w:tc>
          <w:tcPr>
            <w:tcW w:w="0" w:type="auto"/>
            <w:hideMark/>
          </w:tcPr>
          <w:p w14:paraId="54F2C045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7FC6EA15" w14:textId="77777777" w:rsidR="00C64405" w:rsidRPr="003A637E" w:rsidRDefault="00C64405" w:rsidP="00C044E3">
            <w:pPr>
              <w:spacing w:before="36" w:after="36"/>
            </w:pPr>
            <w:r w:rsidRPr="003A637E">
              <w:t>-0.095</w:t>
            </w:r>
          </w:p>
        </w:tc>
        <w:tc>
          <w:tcPr>
            <w:tcW w:w="0" w:type="auto"/>
            <w:hideMark/>
          </w:tcPr>
          <w:p w14:paraId="0D0F31BA" w14:textId="77777777" w:rsidR="00C64405" w:rsidRPr="003A637E" w:rsidRDefault="00C64405" w:rsidP="00C044E3">
            <w:pPr>
              <w:spacing w:before="36" w:after="36"/>
            </w:pPr>
            <w:r w:rsidRPr="003A637E">
              <w:t>0.088</w:t>
            </w:r>
          </w:p>
        </w:tc>
        <w:tc>
          <w:tcPr>
            <w:tcW w:w="0" w:type="auto"/>
            <w:hideMark/>
          </w:tcPr>
          <w:p w14:paraId="1AF3570F" w14:textId="77777777" w:rsidR="00C64405" w:rsidRPr="003A637E" w:rsidRDefault="00C64405" w:rsidP="00C044E3">
            <w:pPr>
              <w:spacing w:before="36" w:after="36"/>
            </w:pPr>
            <w:r w:rsidRPr="003A637E">
              <w:t>0.277</w:t>
            </w:r>
          </w:p>
        </w:tc>
        <w:tc>
          <w:tcPr>
            <w:tcW w:w="0" w:type="auto"/>
            <w:hideMark/>
          </w:tcPr>
          <w:p w14:paraId="045F8D8E" w14:textId="77777777" w:rsidR="00C64405" w:rsidRPr="003A637E" w:rsidRDefault="00C64405" w:rsidP="00C044E3">
            <w:pPr>
              <w:spacing w:before="36" w:after="36"/>
            </w:pPr>
            <w:r w:rsidRPr="003A637E">
              <w:t>-0.267</w:t>
            </w:r>
          </w:p>
        </w:tc>
        <w:tc>
          <w:tcPr>
            <w:tcW w:w="0" w:type="auto"/>
            <w:hideMark/>
          </w:tcPr>
          <w:p w14:paraId="60C62F6A" w14:textId="77777777" w:rsidR="00C64405" w:rsidRPr="003A637E" w:rsidRDefault="00C64405" w:rsidP="00C044E3">
            <w:pPr>
              <w:spacing w:before="36" w:after="36"/>
            </w:pPr>
            <w:r w:rsidRPr="003A637E">
              <w:t>0.076</w:t>
            </w:r>
          </w:p>
        </w:tc>
      </w:tr>
      <w:tr w:rsidR="00C64405" w:rsidRPr="003A637E" w14:paraId="4DE49262" w14:textId="77777777" w:rsidTr="00C044E3">
        <w:tc>
          <w:tcPr>
            <w:tcW w:w="0" w:type="auto"/>
            <w:hideMark/>
          </w:tcPr>
          <w:p w14:paraId="18C59838" w14:textId="77777777" w:rsidR="00C64405" w:rsidRPr="003A637E" w:rsidRDefault="00C64405" w:rsidP="00C044E3">
            <w:pPr>
              <w:spacing w:before="36" w:after="36"/>
            </w:pPr>
            <w:r w:rsidRPr="003A637E">
              <w:t>10</w:t>
            </w:r>
          </w:p>
        </w:tc>
        <w:tc>
          <w:tcPr>
            <w:tcW w:w="0" w:type="auto"/>
            <w:hideMark/>
          </w:tcPr>
          <w:p w14:paraId="6F6D5357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02316E2" w14:textId="77777777" w:rsidR="00C64405" w:rsidRPr="003A637E" w:rsidRDefault="00C64405" w:rsidP="00C044E3">
            <w:pPr>
              <w:spacing w:before="36" w:after="36"/>
            </w:pPr>
            <w:r w:rsidRPr="003A637E">
              <w:t>0.124</w:t>
            </w:r>
          </w:p>
        </w:tc>
        <w:tc>
          <w:tcPr>
            <w:tcW w:w="0" w:type="auto"/>
            <w:hideMark/>
          </w:tcPr>
          <w:p w14:paraId="6D31B3B1" w14:textId="77777777" w:rsidR="00C64405" w:rsidRPr="003A637E" w:rsidRDefault="00C64405" w:rsidP="00C044E3">
            <w:pPr>
              <w:spacing w:before="36" w:after="36"/>
            </w:pPr>
            <w:r w:rsidRPr="003A637E">
              <w:t>0.048</w:t>
            </w:r>
          </w:p>
        </w:tc>
        <w:tc>
          <w:tcPr>
            <w:tcW w:w="0" w:type="auto"/>
            <w:hideMark/>
          </w:tcPr>
          <w:p w14:paraId="26C7741B" w14:textId="77777777" w:rsidR="00C64405" w:rsidRPr="003A637E" w:rsidRDefault="00C64405" w:rsidP="00C044E3">
            <w:pPr>
              <w:spacing w:before="36" w:after="36"/>
            </w:pPr>
            <w:r w:rsidRPr="003A637E">
              <w:t>0.010</w:t>
            </w:r>
          </w:p>
        </w:tc>
        <w:tc>
          <w:tcPr>
            <w:tcW w:w="0" w:type="auto"/>
            <w:hideMark/>
          </w:tcPr>
          <w:p w14:paraId="4CBDEB60" w14:textId="77777777" w:rsidR="00C64405" w:rsidRPr="003A637E" w:rsidRDefault="00C64405" w:rsidP="00C044E3">
            <w:pPr>
              <w:spacing w:before="36" w:after="36"/>
            </w:pPr>
            <w:r w:rsidRPr="003A637E">
              <w:t>0.030</w:t>
            </w:r>
          </w:p>
        </w:tc>
        <w:tc>
          <w:tcPr>
            <w:tcW w:w="0" w:type="auto"/>
            <w:hideMark/>
          </w:tcPr>
          <w:p w14:paraId="2CFBAB3A" w14:textId="77777777" w:rsidR="00C64405" w:rsidRPr="003A637E" w:rsidRDefault="00C64405" w:rsidP="00C044E3">
            <w:pPr>
              <w:spacing w:before="36" w:after="36"/>
            </w:pPr>
            <w:r w:rsidRPr="003A637E">
              <w:t>0.219</w:t>
            </w:r>
          </w:p>
        </w:tc>
      </w:tr>
      <w:tr w:rsidR="00C64405" w:rsidRPr="003A637E" w14:paraId="4491ABA5" w14:textId="77777777" w:rsidTr="00C044E3">
        <w:tc>
          <w:tcPr>
            <w:tcW w:w="0" w:type="auto"/>
            <w:hideMark/>
          </w:tcPr>
          <w:p w14:paraId="54D089EC" w14:textId="77777777" w:rsidR="00C64405" w:rsidRPr="003A637E" w:rsidRDefault="00C64405" w:rsidP="00C044E3">
            <w:pPr>
              <w:spacing w:before="36" w:after="36"/>
            </w:pPr>
            <w:r w:rsidRPr="003A637E">
              <w:t>11</w:t>
            </w:r>
          </w:p>
        </w:tc>
        <w:tc>
          <w:tcPr>
            <w:tcW w:w="0" w:type="auto"/>
            <w:hideMark/>
          </w:tcPr>
          <w:p w14:paraId="5F481825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6BD3357B" w14:textId="77777777" w:rsidR="00C64405" w:rsidRPr="003A637E" w:rsidRDefault="00C64405" w:rsidP="00C044E3">
            <w:pPr>
              <w:spacing w:before="36" w:after="36"/>
            </w:pPr>
            <w:r w:rsidRPr="003A637E">
              <w:t>-0.029</w:t>
            </w:r>
          </w:p>
        </w:tc>
        <w:tc>
          <w:tcPr>
            <w:tcW w:w="0" w:type="auto"/>
            <w:hideMark/>
          </w:tcPr>
          <w:p w14:paraId="20B79B0F" w14:textId="77777777" w:rsidR="00C64405" w:rsidRPr="003A637E" w:rsidRDefault="00C64405" w:rsidP="00C044E3">
            <w:pPr>
              <w:spacing w:before="36" w:after="36"/>
            </w:pPr>
            <w:r w:rsidRPr="003A637E">
              <w:t>0.058</w:t>
            </w:r>
          </w:p>
        </w:tc>
        <w:tc>
          <w:tcPr>
            <w:tcW w:w="0" w:type="auto"/>
            <w:hideMark/>
          </w:tcPr>
          <w:p w14:paraId="3EC44D2A" w14:textId="77777777" w:rsidR="00C64405" w:rsidRPr="003A637E" w:rsidRDefault="00C64405" w:rsidP="00C044E3">
            <w:pPr>
              <w:spacing w:before="36" w:after="36"/>
            </w:pPr>
            <w:r w:rsidRPr="003A637E">
              <w:t>0.617</w:t>
            </w:r>
          </w:p>
        </w:tc>
        <w:tc>
          <w:tcPr>
            <w:tcW w:w="0" w:type="auto"/>
            <w:hideMark/>
          </w:tcPr>
          <w:p w14:paraId="0BD11F60" w14:textId="77777777" w:rsidR="00C64405" w:rsidRPr="003A637E" w:rsidRDefault="00C64405" w:rsidP="00C044E3">
            <w:pPr>
              <w:spacing w:before="36" w:after="36"/>
            </w:pPr>
            <w:r w:rsidRPr="003A637E">
              <w:t>-0.143</w:t>
            </w:r>
          </w:p>
        </w:tc>
        <w:tc>
          <w:tcPr>
            <w:tcW w:w="0" w:type="auto"/>
            <w:hideMark/>
          </w:tcPr>
          <w:p w14:paraId="70AD548D" w14:textId="77777777" w:rsidR="00C64405" w:rsidRPr="003A637E" w:rsidRDefault="00C64405" w:rsidP="00C044E3">
            <w:pPr>
              <w:spacing w:before="36" w:after="36"/>
            </w:pPr>
            <w:r w:rsidRPr="003A637E">
              <w:t>0.085</w:t>
            </w:r>
          </w:p>
        </w:tc>
      </w:tr>
      <w:tr w:rsidR="00C64405" w:rsidRPr="003A637E" w14:paraId="1BF97003" w14:textId="77777777" w:rsidTr="00C044E3">
        <w:tc>
          <w:tcPr>
            <w:tcW w:w="0" w:type="auto"/>
            <w:hideMark/>
          </w:tcPr>
          <w:p w14:paraId="2372ADB0" w14:textId="77777777" w:rsidR="00C64405" w:rsidRPr="003A637E" w:rsidRDefault="00C64405" w:rsidP="00C044E3">
            <w:pPr>
              <w:spacing w:before="36" w:after="36"/>
            </w:pPr>
            <w:r w:rsidRPr="003A637E">
              <w:t>12</w:t>
            </w:r>
          </w:p>
        </w:tc>
        <w:tc>
          <w:tcPr>
            <w:tcW w:w="0" w:type="auto"/>
            <w:hideMark/>
          </w:tcPr>
          <w:p w14:paraId="017DFD20" w14:textId="77777777" w:rsidR="00C64405" w:rsidRPr="003A637E" w:rsidRDefault="00C64405" w:rsidP="00C044E3">
            <w:pPr>
              <w:spacing w:before="36" w:after="36"/>
            </w:pPr>
            <w:r w:rsidRPr="003A637E">
              <w:t>(Intercept)</w:t>
            </w:r>
          </w:p>
        </w:tc>
        <w:tc>
          <w:tcPr>
            <w:tcW w:w="0" w:type="auto"/>
            <w:hideMark/>
          </w:tcPr>
          <w:p w14:paraId="59647357" w14:textId="77777777" w:rsidR="00C64405" w:rsidRPr="003A637E" w:rsidRDefault="00C64405" w:rsidP="00C044E3">
            <w:pPr>
              <w:spacing w:before="36" w:after="36"/>
            </w:pPr>
            <w:r w:rsidRPr="003A637E">
              <w:t>-0.071</w:t>
            </w:r>
          </w:p>
        </w:tc>
        <w:tc>
          <w:tcPr>
            <w:tcW w:w="0" w:type="auto"/>
            <w:hideMark/>
          </w:tcPr>
          <w:p w14:paraId="7DA9ABB7" w14:textId="77777777" w:rsidR="00C64405" w:rsidRPr="003A637E" w:rsidRDefault="00C64405" w:rsidP="00C044E3">
            <w:pPr>
              <w:spacing w:before="36" w:after="36"/>
            </w:pPr>
            <w:r w:rsidRPr="003A637E">
              <w:t>0.071</w:t>
            </w:r>
          </w:p>
        </w:tc>
        <w:tc>
          <w:tcPr>
            <w:tcW w:w="0" w:type="auto"/>
            <w:hideMark/>
          </w:tcPr>
          <w:p w14:paraId="712D9259" w14:textId="77777777" w:rsidR="00C64405" w:rsidRPr="003A637E" w:rsidRDefault="00C64405" w:rsidP="00C044E3">
            <w:pPr>
              <w:spacing w:before="36" w:after="36"/>
            </w:pPr>
            <w:r w:rsidRPr="003A637E">
              <w:t>0.318</w:t>
            </w:r>
          </w:p>
        </w:tc>
        <w:tc>
          <w:tcPr>
            <w:tcW w:w="0" w:type="auto"/>
            <w:hideMark/>
          </w:tcPr>
          <w:p w14:paraId="7C545EBC" w14:textId="77777777" w:rsidR="00C64405" w:rsidRPr="003A637E" w:rsidRDefault="00C64405" w:rsidP="00C044E3">
            <w:pPr>
              <w:spacing w:before="36" w:after="36"/>
            </w:pPr>
            <w:r w:rsidRPr="003A637E">
              <w:t>-0.210</w:t>
            </w:r>
          </w:p>
        </w:tc>
        <w:tc>
          <w:tcPr>
            <w:tcW w:w="0" w:type="auto"/>
            <w:hideMark/>
          </w:tcPr>
          <w:p w14:paraId="4BC33C9F" w14:textId="77777777" w:rsidR="00C64405" w:rsidRPr="003A637E" w:rsidRDefault="00C64405" w:rsidP="00C044E3">
            <w:pPr>
              <w:spacing w:before="36" w:after="36"/>
            </w:pPr>
            <w:r w:rsidRPr="003A637E">
              <w:t>0.068</w:t>
            </w:r>
          </w:p>
        </w:tc>
      </w:tr>
    </w:tbl>
    <w:p w14:paraId="6509B027" w14:textId="6C3038F1" w:rsidR="00A84DCA" w:rsidRDefault="00A84DCA" w:rsidP="005D7C74">
      <w:pPr>
        <w:spacing w:before="180" w:after="180"/>
        <w:rPr>
          <w:rFonts w:ascii="Cambria" w:eastAsia="Cambria" w:hAnsi="Cambria"/>
        </w:rPr>
      </w:pPr>
      <w:r>
        <w:rPr>
          <w:rFonts w:ascii="Cambria" w:eastAsia="Cambria" w:hAnsi="Cambria"/>
        </w:rPr>
        <w:t>To find out the between- and within-person variabilities in active brushing duration, we have summarized the mean and standard deviations estimated from the model and calculated empirically from the samples in the table below:</w:t>
      </w:r>
    </w:p>
    <w:p w14:paraId="11056B7E" w14:textId="77777777" w:rsidR="005D7C74" w:rsidRDefault="005D7C74" w:rsidP="005D7C74">
      <w:pPr>
        <w:spacing w:before="180" w:after="180"/>
        <w:rPr>
          <w:rFonts w:ascii="Cambria" w:eastAsia="Cambria" w:hAnsi="Cambria"/>
        </w:rPr>
      </w:pPr>
    </w:p>
    <w:p w14:paraId="4B591422" w14:textId="5CD135DE" w:rsidR="00A84DCA" w:rsidRPr="00A84DCA" w:rsidRDefault="00A84DCA" w:rsidP="00A84DCA">
      <w:pPr>
        <w:spacing w:before="180" w:after="180"/>
        <w:rPr>
          <w:rFonts w:ascii="Calibri" w:hAnsi="Calibri"/>
          <w:b/>
          <w:bCs/>
          <w:color w:val="4472C4" w:themeColor="accent1"/>
          <w:sz w:val="28"/>
          <w:szCs w:val="28"/>
        </w:rPr>
      </w:pPr>
      <w:r>
        <w:rPr>
          <w:rFonts w:ascii="Cambria" w:eastAsia="Cambria" w:hAnsi="Cambria"/>
          <w:iCs/>
        </w:rPr>
        <w:t xml:space="preserve">S3_5 Table. </w:t>
      </w:r>
      <w:r>
        <w:rPr>
          <w:rFonts w:ascii="Cambria" w:eastAsia="Cambria" w:hAnsi="Cambria"/>
        </w:rPr>
        <w:t>Participant-specific estimates of active brushing duration</w:t>
      </w:r>
    </w:p>
    <w:tbl>
      <w:tblPr>
        <w:tblStyle w:val="Table7"/>
        <w:tblW w:w="5000" w:type="pct"/>
        <w:tblInd w:w="0" w:type="dxa"/>
        <w:tblLook w:val="0020" w:firstRow="1" w:lastRow="0" w:firstColumn="0" w:lastColumn="0" w:noHBand="0" w:noVBand="0"/>
      </w:tblPr>
      <w:tblGrid>
        <w:gridCol w:w="996"/>
        <w:gridCol w:w="1100"/>
        <w:gridCol w:w="1243"/>
        <w:gridCol w:w="1055"/>
        <w:gridCol w:w="1028"/>
        <w:gridCol w:w="1018"/>
        <w:gridCol w:w="646"/>
        <w:gridCol w:w="1231"/>
        <w:gridCol w:w="1043"/>
      </w:tblGrid>
      <w:tr w:rsidR="00C64405" w:rsidRPr="00236754" w14:paraId="08A6B238" w14:textId="77777777" w:rsidTr="00C0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42CC6C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Participant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4D2D1A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sample mean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6C1DC3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sample var (seconds^2)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6292C8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 xml:space="preserve">sample </w:t>
            </w:r>
            <w:proofErr w:type="spellStart"/>
            <w:r w:rsidRPr="00236754">
              <w:rPr>
                <w:sz w:val="18"/>
                <w:szCs w:val="18"/>
              </w:rPr>
              <w:t>sd</w:t>
            </w:r>
            <w:proofErr w:type="spellEnd"/>
            <w:r w:rsidRPr="00236754">
              <w:rPr>
                <w:sz w:val="18"/>
                <w:szCs w:val="18"/>
              </w:rPr>
              <w:t xml:space="preserve">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49EF4A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lambda (samples)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11CF6A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lambda (seconds)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2E1C1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F8482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model var (seconds^2)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DF55AB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 xml:space="preserve">model </w:t>
            </w:r>
            <w:proofErr w:type="spellStart"/>
            <w:r w:rsidRPr="00236754">
              <w:rPr>
                <w:sz w:val="18"/>
                <w:szCs w:val="18"/>
              </w:rPr>
              <w:t>sd</w:t>
            </w:r>
            <w:proofErr w:type="spellEnd"/>
            <w:r w:rsidRPr="00236754">
              <w:rPr>
                <w:sz w:val="18"/>
                <w:szCs w:val="18"/>
              </w:rPr>
              <w:t xml:space="preserve"> (seconds)</w:t>
            </w:r>
          </w:p>
        </w:tc>
      </w:tr>
      <w:tr w:rsidR="00C64405" w:rsidRPr="00236754" w14:paraId="00DCEC8F" w14:textId="77777777" w:rsidTr="00C044E3">
        <w:tc>
          <w:tcPr>
            <w:tcW w:w="0" w:type="auto"/>
            <w:hideMark/>
          </w:tcPr>
          <w:p w14:paraId="7E0FD29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00F49F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  <w:hideMark/>
          </w:tcPr>
          <w:p w14:paraId="25966C6B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58.2</w:t>
            </w:r>
          </w:p>
        </w:tc>
        <w:tc>
          <w:tcPr>
            <w:tcW w:w="0" w:type="auto"/>
            <w:hideMark/>
          </w:tcPr>
          <w:p w14:paraId="16CA01D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7.63</w:t>
            </w:r>
          </w:p>
        </w:tc>
        <w:tc>
          <w:tcPr>
            <w:tcW w:w="0" w:type="auto"/>
            <w:hideMark/>
          </w:tcPr>
          <w:p w14:paraId="5EB64F94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2646</w:t>
            </w:r>
          </w:p>
        </w:tc>
        <w:tc>
          <w:tcPr>
            <w:tcW w:w="0" w:type="auto"/>
            <w:hideMark/>
          </w:tcPr>
          <w:p w14:paraId="1317C7D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106</w:t>
            </w:r>
          </w:p>
        </w:tc>
        <w:tc>
          <w:tcPr>
            <w:tcW w:w="0" w:type="auto"/>
            <w:hideMark/>
          </w:tcPr>
          <w:p w14:paraId="125B671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209</w:t>
            </w:r>
          </w:p>
        </w:tc>
        <w:tc>
          <w:tcPr>
            <w:tcW w:w="0" w:type="auto"/>
            <w:hideMark/>
          </w:tcPr>
          <w:p w14:paraId="578EB63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57.8</w:t>
            </w:r>
          </w:p>
        </w:tc>
        <w:tc>
          <w:tcPr>
            <w:tcW w:w="0" w:type="auto"/>
            <w:hideMark/>
          </w:tcPr>
          <w:p w14:paraId="18F16C8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</w:t>
            </w:r>
          </w:p>
        </w:tc>
      </w:tr>
      <w:tr w:rsidR="00C64405" w:rsidRPr="00236754" w14:paraId="322BCB8B" w14:textId="77777777" w:rsidTr="00C044E3">
        <w:tc>
          <w:tcPr>
            <w:tcW w:w="0" w:type="auto"/>
            <w:hideMark/>
          </w:tcPr>
          <w:p w14:paraId="366BCCF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60A20CB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110</w:t>
            </w:r>
          </w:p>
        </w:tc>
        <w:tc>
          <w:tcPr>
            <w:tcW w:w="0" w:type="auto"/>
            <w:hideMark/>
          </w:tcPr>
          <w:p w14:paraId="43CEEBF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195</w:t>
            </w:r>
          </w:p>
        </w:tc>
        <w:tc>
          <w:tcPr>
            <w:tcW w:w="0" w:type="auto"/>
            <w:hideMark/>
          </w:tcPr>
          <w:p w14:paraId="743F965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14:paraId="467723C7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2680</w:t>
            </w:r>
          </w:p>
        </w:tc>
        <w:tc>
          <w:tcPr>
            <w:tcW w:w="0" w:type="auto"/>
            <w:hideMark/>
          </w:tcPr>
          <w:p w14:paraId="63A46E8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  <w:hideMark/>
          </w:tcPr>
          <w:p w14:paraId="3630CD5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52.2</w:t>
            </w:r>
          </w:p>
        </w:tc>
        <w:tc>
          <w:tcPr>
            <w:tcW w:w="0" w:type="auto"/>
            <w:hideMark/>
          </w:tcPr>
          <w:p w14:paraId="09435BF4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224</w:t>
            </w:r>
          </w:p>
        </w:tc>
        <w:tc>
          <w:tcPr>
            <w:tcW w:w="0" w:type="auto"/>
            <w:hideMark/>
          </w:tcPr>
          <w:p w14:paraId="782B5A1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15</w:t>
            </w:r>
          </w:p>
        </w:tc>
      </w:tr>
      <w:tr w:rsidR="00C64405" w:rsidRPr="00236754" w14:paraId="73CEB1E8" w14:textId="77777777" w:rsidTr="00C044E3">
        <w:tc>
          <w:tcPr>
            <w:tcW w:w="0" w:type="auto"/>
            <w:hideMark/>
          </w:tcPr>
          <w:p w14:paraId="552C6D5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46B4DEB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87</w:t>
            </w:r>
          </w:p>
        </w:tc>
        <w:tc>
          <w:tcPr>
            <w:tcW w:w="0" w:type="auto"/>
            <w:hideMark/>
          </w:tcPr>
          <w:p w14:paraId="4398E36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103</w:t>
            </w:r>
          </w:p>
        </w:tc>
        <w:tc>
          <w:tcPr>
            <w:tcW w:w="0" w:type="auto"/>
            <w:hideMark/>
          </w:tcPr>
          <w:p w14:paraId="5B588E47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10.1</w:t>
            </w:r>
          </w:p>
        </w:tc>
        <w:tc>
          <w:tcPr>
            <w:tcW w:w="0" w:type="auto"/>
            <w:hideMark/>
          </w:tcPr>
          <w:p w14:paraId="6F572BE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2180</w:t>
            </w:r>
          </w:p>
        </w:tc>
        <w:tc>
          <w:tcPr>
            <w:tcW w:w="0" w:type="auto"/>
            <w:hideMark/>
          </w:tcPr>
          <w:p w14:paraId="7E3C559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87.2</w:t>
            </w:r>
          </w:p>
        </w:tc>
        <w:tc>
          <w:tcPr>
            <w:tcW w:w="0" w:type="auto"/>
            <w:hideMark/>
          </w:tcPr>
          <w:p w14:paraId="6BAD95CB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75.1</w:t>
            </w:r>
          </w:p>
        </w:tc>
        <w:tc>
          <w:tcPr>
            <w:tcW w:w="0" w:type="auto"/>
            <w:hideMark/>
          </w:tcPr>
          <w:p w14:paraId="7D586F4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105</w:t>
            </w:r>
          </w:p>
        </w:tc>
        <w:tc>
          <w:tcPr>
            <w:tcW w:w="0" w:type="auto"/>
            <w:hideMark/>
          </w:tcPr>
          <w:p w14:paraId="44B1CB3D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10.2</w:t>
            </w:r>
          </w:p>
        </w:tc>
      </w:tr>
      <w:tr w:rsidR="00C64405" w:rsidRPr="00236754" w14:paraId="456169A3" w14:textId="77777777" w:rsidTr="00C044E3">
        <w:tc>
          <w:tcPr>
            <w:tcW w:w="0" w:type="auto"/>
            <w:hideMark/>
          </w:tcPr>
          <w:p w14:paraId="5B8C0DD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26FABA3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93.9</w:t>
            </w:r>
          </w:p>
        </w:tc>
        <w:tc>
          <w:tcPr>
            <w:tcW w:w="0" w:type="auto"/>
            <w:hideMark/>
          </w:tcPr>
          <w:p w14:paraId="7BC64E54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171</w:t>
            </w:r>
          </w:p>
        </w:tc>
        <w:tc>
          <w:tcPr>
            <w:tcW w:w="0" w:type="auto"/>
            <w:hideMark/>
          </w:tcPr>
          <w:p w14:paraId="01B7ECD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13.1</w:t>
            </w:r>
          </w:p>
        </w:tc>
        <w:tc>
          <w:tcPr>
            <w:tcW w:w="0" w:type="auto"/>
            <w:hideMark/>
          </w:tcPr>
          <w:p w14:paraId="0806E05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2330</w:t>
            </w:r>
          </w:p>
        </w:tc>
        <w:tc>
          <w:tcPr>
            <w:tcW w:w="0" w:type="auto"/>
            <w:hideMark/>
          </w:tcPr>
          <w:p w14:paraId="0AD8F50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93.2</w:t>
            </w:r>
          </w:p>
        </w:tc>
        <w:tc>
          <w:tcPr>
            <w:tcW w:w="0" w:type="auto"/>
            <w:hideMark/>
          </w:tcPr>
          <w:p w14:paraId="403BBC7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14:paraId="4EBAB42B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201</w:t>
            </w:r>
          </w:p>
        </w:tc>
        <w:tc>
          <w:tcPr>
            <w:tcW w:w="0" w:type="auto"/>
            <w:hideMark/>
          </w:tcPr>
          <w:p w14:paraId="6B9EC7B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14.2</w:t>
            </w:r>
          </w:p>
        </w:tc>
      </w:tr>
      <w:tr w:rsidR="00C64405" w:rsidRPr="00236754" w14:paraId="3DA81527" w14:textId="77777777" w:rsidTr="00C044E3">
        <w:tc>
          <w:tcPr>
            <w:tcW w:w="0" w:type="auto"/>
            <w:hideMark/>
          </w:tcPr>
          <w:p w14:paraId="451E733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C381A5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46.7</w:t>
            </w:r>
          </w:p>
        </w:tc>
        <w:tc>
          <w:tcPr>
            <w:tcW w:w="0" w:type="auto"/>
            <w:hideMark/>
          </w:tcPr>
          <w:p w14:paraId="4F576F5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477</w:t>
            </w:r>
          </w:p>
        </w:tc>
        <w:tc>
          <w:tcPr>
            <w:tcW w:w="0" w:type="auto"/>
            <w:hideMark/>
          </w:tcPr>
          <w:p w14:paraId="68585B5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21.8</w:t>
            </w:r>
          </w:p>
        </w:tc>
        <w:tc>
          <w:tcPr>
            <w:tcW w:w="0" w:type="auto"/>
            <w:hideMark/>
          </w:tcPr>
          <w:p w14:paraId="20B4EB8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1927</w:t>
            </w:r>
          </w:p>
        </w:tc>
        <w:tc>
          <w:tcPr>
            <w:tcW w:w="0" w:type="auto"/>
            <w:hideMark/>
          </w:tcPr>
          <w:p w14:paraId="57BD5CF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77.1</w:t>
            </w:r>
          </w:p>
        </w:tc>
        <w:tc>
          <w:tcPr>
            <w:tcW w:w="0" w:type="auto"/>
            <w:hideMark/>
          </w:tcPr>
          <w:p w14:paraId="16A50472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2.63</w:t>
            </w:r>
          </w:p>
        </w:tc>
        <w:tc>
          <w:tcPr>
            <w:tcW w:w="0" w:type="auto"/>
            <w:hideMark/>
          </w:tcPr>
          <w:p w14:paraId="53A8352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2263</w:t>
            </w:r>
          </w:p>
        </w:tc>
        <w:tc>
          <w:tcPr>
            <w:tcW w:w="0" w:type="auto"/>
            <w:hideMark/>
          </w:tcPr>
          <w:p w14:paraId="770CB5D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47.6</w:t>
            </w:r>
          </w:p>
        </w:tc>
      </w:tr>
      <w:tr w:rsidR="00C64405" w:rsidRPr="00236754" w14:paraId="2394CC56" w14:textId="77777777" w:rsidTr="00C044E3">
        <w:tc>
          <w:tcPr>
            <w:tcW w:w="0" w:type="auto"/>
            <w:hideMark/>
          </w:tcPr>
          <w:p w14:paraId="7440475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60FCD992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79.3</w:t>
            </w:r>
          </w:p>
        </w:tc>
        <w:tc>
          <w:tcPr>
            <w:tcW w:w="0" w:type="auto"/>
            <w:hideMark/>
          </w:tcPr>
          <w:p w14:paraId="5F33ACA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292</w:t>
            </w:r>
          </w:p>
        </w:tc>
        <w:tc>
          <w:tcPr>
            <w:tcW w:w="0" w:type="auto"/>
            <w:hideMark/>
          </w:tcPr>
          <w:p w14:paraId="5C734AB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17.1</w:t>
            </w:r>
          </w:p>
        </w:tc>
        <w:tc>
          <w:tcPr>
            <w:tcW w:w="0" w:type="auto"/>
            <w:hideMark/>
          </w:tcPr>
          <w:p w14:paraId="4E07778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2046</w:t>
            </w:r>
          </w:p>
        </w:tc>
        <w:tc>
          <w:tcPr>
            <w:tcW w:w="0" w:type="auto"/>
            <w:hideMark/>
          </w:tcPr>
          <w:p w14:paraId="0F8220D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81.9</w:t>
            </w:r>
          </w:p>
        </w:tc>
        <w:tc>
          <w:tcPr>
            <w:tcW w:w="0" w:type="auto"/>
            <w:hideMark/>
          </w:tcPr>
          <w:p w14:paraId="0E335A1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19.6</w:t>
            </w:r>
          </w:p>
        </w:tc>
        <w:tc>
          <w:tcPr>
            <w:tcW w:w="0" w:type="auto"/>
            <w:hideMark/>
          </w:tcPr>
          <w:p w14:paraId="6313C06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345</w:t>
            </w:r>
          </w:p>
        </w:tc>
        <w:tc>
          <w:tcPr>
            <w:tcW w:w="0" w:type="auto"/>
            <w:hideMark/>
          </w:tcPr>
          <w:p w14:paraId="07C8208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18.6</w:t>
            </w:r>
          </w:p>
        </w:tc>
      </w:tr>
      <w:tr w:rsidR="00C64405" w:rsidRPr="00236754" w14:paraId="7E4BD473" w14:textId="77777777" w:rsidTr="00C044E3">
        <w:tc>
          <w:tcPr>
            <w:tcW w:w="0" w:type="auto"/>
            <w:hideMark/>
          </w:tcPr>
          <w:p w14:paraId="1E6FCB4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41D6E41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86.3</w:t>
            </w:r>
          </w:p>
        </w:tc>
        <w:tc>
          <w:tcPr>
            <w:tcW w:w="0" w:type="auto"/>
            <w:hideMark/>
          </w:tcPr>
          <w:p w14:paraId="6BF9637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113</w:t>
            </w:r>
          </w:p>
        </w:tc>
        <w:tc>
          <w:tcPr>
            <w:tcW w:w="0" w:type="auto"/>
            <w:hideMark/>
          </w:tcPr>
          <w:p w14:paraId="596A3BB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10.6</w:t>
            </w:r>
          </w:p>
        </w:tc>
        <w:tc>
          <w:tcPr>
            <w:tcW w:w="0" w:type="auto"/>
            <w:hideMark/>
          </w:tcPr>
          <w:p w14:paraId="5B812FF2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2166</w:t>
            </w:r>
          </w:p>
        </w:tc>
        <w:tc>
          <w:tcPr>
            <w:tcW w:w="0" w:type="auto"/>
            <w:hideMark/>
          </w:tcPr>
          <w:p w14:paraId="061942A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86.6</w:t>
            </w:r>
          </w:p>
        </w:tc>
        <w:tc>
          <w:tcPr>
            <w:tcW w:w="0" w:type="auto"/>
            <w:hideMark/>
          </w:tcPr>
          <w:p w14:paraId="121F2EE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60.6</w:t>
            </w:r>
          </w:p>
        </w:tc>
        <w:tc>
          <w:tcPr>
            <w:tcW w:w="0" w:type="auto"/>
            <w:hideMark/>
          </w:tcPr>
          <w:p w14:paraId="51562D47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127</w:t>
            </w:r>
          </w:p>
        </w:tc>
        <w:tc>
          <w:tcPr>
            <w:tcW w:w="0" w:type="auto"/>
            <w:hideMark/>
          </w:tcPr>
          <w:p w14:paraId="7213D7D4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11.3</w:t>
            </w:r>
          </w:p>
        </w:tc>
      </w:tr>
      <w:tr w:rsidR="00C64405" w:rsidRPr="00236754" w14:paraId="2E6E5297" w14:textId="77777777" w:rsidTr="00C044E3">
        <w:tc>
          <w:tcPr>
            <w:tcW w:w="0" w:type="auto"/>
            <w:hideMark/>
          </w:tcPr>
          <w:p w14:paraId="3E224A7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448FBFD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81.9</w:t>
            </w:r>
          </w:p>
        </w:tc>
        <w:tc>
          <w:tcPr>
            <w:tcW w:w="0" w:type="auto"/>
            <w:hideMark/>
          </w:tcPr>
          <w:p w14:paraId="59BEE08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287</w:t>
            </w:r>
          </w:p>
        </w:tc>
        <w:tc>
          <w:tcPr>
            <w:tcW w:w="0" w:type="auto"/>
            <w:hideMark/>
          </w:tcPr>
          <w:p w14:paraId="0AB7D9C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16.9</w:t>
            </w:r>
          </w:p>
        </w:tc>
        <w:tc>
          <w:tcPr>
            <w:tcW w:w="0" w:type="auto"/>
            <w:hideMark/>
          </w:tcPr>
          <w:p w14:paraId="4A2A9F7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2088</w:t>
            </w:r>
          </w:p>
        </w:tc>
        <w:tc>
          <w:tcPr>
            <w:tcW w:w="0" w:type="auto"/>
            <w:hideMark/>
          </w:tcPr>
          <w:p w14:paraId="6034F2A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83.5</w:t>
            </w:r>
          </w:p>
        </w:tc>
        <w:tc>
          <w:tcPr>
            <w:tcW w:w="0" w:type="auto"/>
            <w:hideMark/>
          </w:tcPr>
          <w:p w14:paraId="6A4D904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24.2</w:t>
            </w:r>
          </w:p>
        </w:tc>
        <w:tc>
          <w:tcPr>
            <w:tcW w:w="0" w:type="auto"/>
            <w:hideMark/>
          </w:tcPr>
          <w:p w14:paraId="3CA5336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291</w:t>
            </w:r>
          </w:p>
        </w:tc>
        <w:tc>
          <w:tcPr>
            <w:tcW w:w="0" w:type="auto"/>
            <w:hideMark/>
          </w:tcPr>
          <w:p w14:paraId="28B121E7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17.1</w:t>
            </w:r>
          </w:p>
        </w:tc>
      </w:tr>
      <w:tr w:rsidR="00C64405" w:rsidRPr="00236754" w14:paraId="252E5647" w14:textId="77777777" w:rsidTr="00C044E3">
        <w:tc>
          <w:tcPr>
            <w:tcW w:w="0" w:type="auto"/>
            <w:hideMark/>
          </w:tcPr>
          <w:p w14:paraId="5963431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5012D50D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74.9</w:t>
            </w:r>
          </w:p>
        </w:tc>
        <w:tc>
          <w:tcPr>
            <w:tcW w:w="0" w:type="auto"/>
            <w:hideMark/>
          </w:tcPr>
          <w:p w14:paraId="7D8436ED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486</w:t>
            </w:r>
          </w:p>
        </w:tc>
        <w:tc>
          <w:tcPr>
            <w:tcW w:w="0" w:type="auto"/>
            <w:hideMark/>
          </w:tcPr>
          <w:p w14:paraId="543C0ED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1F11575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2025</w:t>
            </w:r>
          </w:p>
        </w:tc>
        <w:tc>
          <w:tcPr>
            <w:tcW w:w="0" w:type="auto"/>
            <w:hideMark/>
          </w:tcPr>
          <w:p w14:paraId="7750A8A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81</w:t>
            </w:r>
          </w:p>
        </w:tc>
        <w:tc>
          <w:tcPr>
            <w:tcW w:w="0" w:type="auto"/>
            <w:hideMark/>
          </w:tcPr>
          <w:p w14:paraId="6C62044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9.15</w:t>
            </w:r>
          </w:p>
        </w:tc>
        <w:tc>
          <w:tcPr>
            <w:tcW w:w="0" w:type="auto"/>
            <w:hideMark/>
          </w:tcPr>
          <w:p w14:paraId="074ADEE7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720</w:t>
            </w:r>
          </w:p>
        </w:tc>
        <w:tc>
          <w:tcPr>
            <w:tcW w:w="0" w:type="auto"/>
            <w:hideMark/>
          </w:tcPr>
          <w:p w14:paraId="5E5605E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26.8</w:t>
            </w:r>
          </w:p>
        </w:tc>
      </w:tr>
      <w:tr w:rsidR="00C64405" w:rsidRPr="00236754" w14:paraId="6465AC3C" w14:textId="77777777" w:rsidTr="00C044E3">
        <w:tc>
          <w:tcPr>
            <w:tcW w:w="0" w:type="auto"/>
            <w:hideMark/>
          </w:tcPr>
          <w:p w14:paraId="7DB09AF6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7B35BFE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101</w:t>
            </w:r>
          </w:p>
        </w:tc>
        <w:tc>
          <w:tcPr>
            <w:tcW w:w="0" w:type="auto"/>
            <w:hideMark/>
          </w:tcPr>
          <w:p w14:paraId="581020E4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59.9</w:t>
            </w:r>
          </w:p>
        </w:tc>
        <w:tc>
          <w:tcPr>
            <w:tcW w:w="0" w:type="auto"/>
            <w:hideMark/>
          </w:tcPr>
          <w:p w14:paraId="7DCA9D2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7.74</w:t>
            </w:r>
          </w:p>
        </w:tc>
        <w:tc>
          <w:tcPr>
            <w:tcW w:w="0" w:type="auto"/>
            <w:hideMark/>
          </w:tcPr>
          <w:p w14:paraId="60FC92B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2522</w:t>
            </w:r>
          </w:p>
        </w:tc>
        <w:tc>
          <w:tcPr>
            <w:tcW w:w="0" w:type="auto"/>
            <w:hideMark/>
          </w:tcPr>
          <w:p w14:paraId="5495B93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101</w:t>
            </w:r>
          </w:p>
        </w:tc>
        <w:tc>
          <w:tcPr>
            <w:tcW w:w="0" w:type="auto"/>
            <w:hideMark/>
          </w:tcPr>
          <w:p w14:paraId="0EEF7668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188</w:t>
            </w:r>
          </w:p>
        </w:tc>
        <w:tc>
          <w:tcPr>
            <w:tcW w:w="0" w:type="auto"/>
            <w:hideMark/>
          </w:tcPr>
          <w:p w14:paraId="139E3E3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58.2</w:t>
            </w:r>
          </w:p>
        </w:tc>
        <w:tc>
          <w:tcPr>
            <w:tcW w:w="0" w:type="auto"/>
            <w:hideMark/>
          </w:tcPr>
          <w:p w14:paraId="38C4791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7.63</w:t>
            </w:r>
          </w:p>
        </w:tc>
      </w:tr>
      <w:tr w:rsidR="00C64405" w:rsidRPr="00236754" w14:paraId="23674E23" w14:textId="77777777" w:rsidTr="00C044E3">
        <w:tc>
          <w:tcPr>
            <w:tcW w:w="0" w:type="auto"/>
            <w:hideMark/>
          </w:tcPr>
          <w:p w14:paraId="2B8D6DF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6BBF587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86.1</w:t>
            </w:r>
          </w:p>
        </w:tc>
        <w:tc>
          <w:tcPr>
            <w:tcW w:w="0" w:type="auto"/>
            <w:hideMark/>
          </w:tcPr>
          <w:p w14:paraId="26B2BE7B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  <w:hideMark/>
          </w:tcPr>
          <w:p w14:paraId="32422CF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13.8</w:t>
            </w:r>
          </w:p>
        </w:tc>
        <w:tc>
          <w:tcPr>
            <w:tcW w:w="0" w:type="auto"/>
            <w:hideMark/>
          </w:tcPr>
          <w:p w14:paraId="2FC3764A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2163</w:t>
            </w:r>
          </w:p>
        </w:tc>
        <w:tc>
          <w:tcPr>
            <w:tcW w:w="0" w:type="auto"/>
            <w:hideMark/>
          </w:tcPr>
          <w:p w14:paraId="789DD311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86.5</w:t>
            </w:r>
          </w:p>
        </w:tc>
        <w:tc>
          <w:tcPr>
            <w:tcW w:w="0" w:type="auto"/>
            <w:hideMark/>
          </w:tcPr>
          <w:p w14:paraId="59B7196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39.6</w:t>
            </w:r>
          </w:p>
        </w:tc>
        <w:tc>
          <w:tcPr>
            <w:tcW w:w="0" w:type="auto"/>
            <w:hideMark/>
          </w:tcPr>
          <w:p w14:paraId="60556EC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  <w:hideMark/>
          </w:tcPr>
          <w:p w14:paraId="4887F8F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13.9</w:t>
            </w:r>
          </w:p>
        </w:tc>
      </w:tr>
      <w:tr w:rsidR="00C64405" w:rsidRPr="00236754" w14:paraId="7F693BC6" w14:textId="77777777" w:rsidTr="00C044E3">
        <w:tc>
          <w:tcPr>
            <w:tcW w:w="0" w:type="auto"/>
            <w:hideMark/>
          </w:tcPr>
          <w:p w14:paraId="4D2D5AD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14:paraId="60031145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80.5</w:t>
            </w:r>
          </w:p>
        </w:tc>
        <w:tc>
          <w:tcPr>
            <w:tcW w:w="0" w:type="auto"/>
            <w:hideMark/>
          </w:tcPr>
          <w:p w14:paraId="70BA671E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368</w:t>
            </w:r>
          </w:p>
        </w:tc>
        <w:tc>
          <w:tcPr>
            <w:tcW w:w="0" w:type="auto"/>
            <w:hideMark/>
          </w:tcPr>
          <w:p w14:paraId="3A12EF0C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19.2</w:t>
            </w:r>
          </w:p>
        </w:tc>
        <w:tc>
          <w:tcPr>
            <w:tcW w:w="0" w:type="auto"/>
            <w:hideMark/>
          </w:tcPr>
          <w:p w14:paraId="036970A9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2074</w:t>
            </w:r>
          </w:p>
        </w:tc>
        <w:tc>
          <w:tcPr>
            <w:tcW w:w="0" w:type="auto"/>
            <w:hideMark/>
          </w:tcPr>
          <w:p w14:paraId="7F13B9F0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83</w:t>
            </w:r>
          </w:p>
        </w:tc>
        <w:tc>
          <w:tcPr>
            <w:tcW w:w="0" w:type="auto"/>
            <w:hideMark/>
          </w:tcPr>
          <w:p w14:paraId="32D13562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17.4</w:t>
            </w:r>
          </w:p>
        </w:tc>
        <w:tc>
          <w:tcPr>
            <w:tcW w:w="0" w:type="auto"/>
            <w:hideMark/>
          </w:tcPr>
          <w:p w14:paraId="1EF9BA8F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399</w:t>
            </w:r>
          </w:p>
        </w:tc>
        <w:tc>
          <w:tcPr>
            <w:tcW w:w="0" w:type="auto"/>
            <w:hideMark/>
          </w:tcPr>
          <w:p w14:paraId="6D76BE23" w14:textId="77777777" w:rsidR="00C64405" w:rsidRPr="00236754" w:rsidRDefault="00C64405" w:rsidP="00C044E3">
            <w:pPr>
              <w:spacing w:before="36" w:after="36"/>
              <w:rPr>
                <w:sz w:val="18"/>
                <w:szCs w:val="18"/>
              </w:rPr>
            </w:pPr>
            <w:r w:rsidRPr="00236754">
              <w:rPr>
                <w:sz w:val="18"/>
                <w:szCs w:val="18"/>
              </w:rPr>
              <w:t>20</w:t>
            </w:r>
          </w:p>
        </w:tc>
      </w:tr>
    </w:tbl>
    <w:p w14:paraId="277631A3" w14:textId="23429ECB" w:rsidR="001A4A4A" w:rsidRDefault="00B23EA5" w:rsidP="00A44094">
      <w:pPr>
        <w:pStyle w:val="Heading1"/>
      </w:pPr>
      <w:bookmarkStart w:id="134" w:name="parameter-estimates-2"/>
      <w:bookmarkEnd w:id="119"/>
      <w:bookmarkEnd w:id="133"/>
      <w:bookmarkEnd w:id="134"/>
    </w:p>
    <w:sectPr w:rsidR="001A4A4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Douglas Ezra Morrison" w:date="2021-11-21T19:01:00Z" w:initials="DEM">
    <w:p w14:paraId="050CDC5A" w14:textId="4C2C7F9C" w:rsidR="008D1A16" w:rsidRDefault="004E01C0">
      <w:pPr>
        <w:pStyle w:val="CommentText"/>
      </w:pPr>
      <w:r>
        <w:t xml:space="preserve">should </w:t>
      </w:r>
      <w:r w:rsidR="008D1A16">
        <w:rPr>
          <w:rStyle w:val="CommentReference"/>
        </w:rPr>
        <w:annotationRef/>
      </w:r>
      <w:r>
        <w:rPr>
          <w:rStyle w:val="CommentReference"/>
        </w:rPr>
        <w:t xml:space="preserve">remove the words </w:t>
      </w:r>
      <w:r w:rsidR="008D1A16">
        <w:t>“section” and “subsection” in the headings</w:t>
      </w:r>
    </w:p>
  </w:comment>
  <w:comment w:id="7" w:author="Douglas Ezra Morrison" w:date="2021-11-21T19:02:00Z" w:initials="DEM">
    <w:p w14:paraId="7D84920B" w14:textId="64C95B87" w:rsidR="00312F8F" w:rsidRDefault="00312F8F">
      <w:pPr>
        <w:pStyle w:val="CommentText"/>
      </w:pPr>
      <w:r>
        <w:rPr>
          <w:rStyle w:val="CommentReference"/>
        </w:rPr>
        <w:annotationRef/>
      </w:r>
      <w:r w:rsidR="002F06A3">
        <w:t>should re</w:t>
      </w:r>
      <w:r>
        <w:t>format the rest like this</w:t>
      </w:r>
    </w:p>
  </w:comment>
  <w:comment w:id="49" w:author="Douglas Ezra Morrison" w:date="2021-11-21T18:57:00Z" w:initials="DEM">
    <w:p w14:paraId="5588D502" w14:textId="362E84FB" w:rsidR="00551CF7" w:rsidRDefault="00551CF7">
      <w:pPr>
        <w:pStyle w:val="CommentText"/>
      </w:pPr>
      <w:r>
        <w:rPr>
          <w:rStyle w:val="CommentReference"/>
        </w:rPr>
        <w:annotationRef/>
      </w:r>
      <w:r>
        <w:t xml:space="preserve">these should all be script letters; i.e. </w:t>
      </w:r>
      <w:hyperlink r:id="rId1" w:history="1">
        <w:r w:rsidRPr="00961E68">
          <w:rPr>
            <w:rStyle w:val="Hyperlink"/>
          </w:rPr>
          <w:t>\</w:t>
        </w:r>
        <w:proofErr w:type="spellStart"/>
        <w:r w:rsidRPr="00961E68">
          <w:rPr>
            <w:rStyle w:val="Hyperlink"/>
          </w:rPr>
          <w:t>scriptL</w:t>
        </w:r>
        <w:proofErr w:type="spellEnd"/>
      </w:hyperlink>
      <w:r>
        <w:rPr>
          <w:i/>
        </w:rPr>
        <w:t xml:space="preserve"> = ℒ </w:t>
      </w:r>
      <w:r>
        <w:t xml:space="preserve">, </w:t>
      </w:r>
      <w:hyperlink r:id="rId2" w:history="1">
        <w:r w:rsidRPr="00961E68">
          <w:rPr>
            <w:rStyle w:val="Hyperlink"/>
          </w:rPr>
          <w:t>\</w:t>
        </w:r>
        <w:proofErr w:type="spellStart"/>
        <w:r w:rsidRPr="00961E68">
          <w:rPr>
            <w:rStyle w:val="Hyperlink"/>
          </w:rPr>
          <w:t>scriptG</w:t>
        </w:r>
        <w:proofErr w:type="spellEnd"/>
      </w:hyperlink>
      <w:r>
        <w:t xml:space="preserve"> = </w:t>
      </w:r>
      <w:r>
        <w:rPr>
          <w:rFonts w:ascii="Cambria Math" w:hAnsi="Cambria Math" w:cs="Cambria Math"/>
        </w:rPr>
        <w:t>𝒢</w:t>
      </w:r>
      <w:r>
        <w:t xml:space="preserve"> </w:t>
      </w:r>
      <w:r w:rsidR="00E51AAF">
        <w:t xml:space="preserve">, </w:t>
      </w:r>
      <w:proofErr w:type="spellStart"/>
      <w:r w:rsidR="00E51AAF">
        <w:t>etc</w:t>
      </w:r>
      <w:proofErr w:type="spellEnd"/>
    </w:p>
  </w:comment>
  <w:comment w:id="66" w:author="Douglas Ezra Morrison" w:date="2021-11-21T19:03:00Z" w:initials="DEM">
    <w:p w14:paraId="0AFA888F" w14:textId="6CB89EC4" w:rsidR="00312F8F" w:rsidRDefault="00312F8F">
      <w:pPr>
        <w:pStyle w:val="CommentText"/>
      </w:pPr>
      <w:r>
        <w:rPr>
          <w:rStyle w:val="CommentReference"/>
        </w:rPr>
        <w:annotationRef/>
      </w:r>
      <w:r>
        <w:t>add the Greek-letter notation to these tables (before the descriptions, like this</w:t>
      </w:r>
    </w:p>
  </w:comment>
  <w:comment w:id="101" w:author="Douglas Ezra Morrison" w:date="2021-11-21T20:29:00Z" w:initials="DEM">
    <w:p w14:paraId="45D5AE48" w14:textId="53BD28DB" w:rsidR="00843051" w:rsidRDefault="00843051">
      <w:pPr>
        <w:pStyle w:val="CommentText"/>
      </w:pPr>
      <w:r>
        <w:rPr>
          <w:rStyle w:val="CommentReference"/>
        </w:rPr>
        <w:annotationRef/>
      </w:r>
      <w:r>
        <w:t xml:space="preserve">not sure where </w:t>
      </w:r>
      <w:r w:rsidR="00404E89">
        <w:t>the previous</w:t>
      </w:r>
      <w:r>
        <w:t xml:space="preserve"> values came from; they should have come from </w:t>
      </w:r>
      <w:r w:rsidRPr="00843051">
        <w:t>Table S1.5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0CDC5A" w15:done="0"/>
  <w15:commentEx w15:paraId="7D84920B" w15:done="0"/>
  <w15:commentEx w15:paraId="5588D502" w15:done="0"/>
  <w15:commentEx w15:paraId="0AFA888F" w15:done="0"/>
  <w15:commentEx w15:paraId="45D5AE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160D" w16cex:dateUtc="2021-11-22T03:01:00Z"/>
  <w16cex:commentExtensible w16cex:durableId="25451663" w16cex:dateUtc="2021-11-22T03:02:00Z"/>
  <w16cex:commentExtensible w16cex:durableId="25451503" w16cex:dateUtc="2021-11-22T02:57:00Z"/>
  <w16cex:commentExtensible w16cex:durableId="25451683" w16cex:dateUtc="2021-11-22T03:03:00Z"/>
  <w16cex:commentExtensible w16cex:durableId="25452A90" w16cex:dateUtc="2021-11-22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0CDC5A" w16cid:durableId="2545160D"/>
  <w16cid:commentId w16cid:paraId="7D84920B" w16cid:durableId="25451663"/>
  <w16cid:commentId w16cid:paraId="5588D502" w16cid:durableId="25451503"/>
  <w16cid:commentId w16cid:paraId="0AFA888F" w16cid:durableId="25451683"/>
  <w16cid:commentId w16cid:paraId="45D5AE48" w16cid:durableId="25452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8451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8F"/>
    <w:rsid w:val="000016A3"/>
    <w:rsid w:val="00016080"/>
    <w:rsid w:val="000669E0"/>
    <w:rsid w:val="000D42E7"/>
    <w:rsid w:val="00157D83"/>
    <w:rsid w:val="001916C8"/>
    <w:rsid w:val="001C63CC"/>
    <w:rsid w:val="001D5B0A"/>
    <w:rsid w:val="002F06A3"/>
    <w:rsid w:val="00312F8F"/>
    <w:rsid w:val="003228C9"/>
    <w:rsid w:val="003364AD"/>
    <w:rsid w:val="003461AE"/>
    <w:rsid w:val="00362110"/>
    <w:rsid w:val="00404E89"/>
    <w:rsid w:val="00436624"/>
    <w:rsid w:val="004408BB"/>
    <w:rsid w:val="00451713"/>
    <w:rsid w:val="00476835"/>
    <w:rsid w:val="004E01C0"/>
    <w:rsid w:val="004E25AE"/>
    <w:rsid w:val="005213C7"/>
    <w:rsid w:val="005213EB"/>
    <w:rsid w:val="00551CF7"/>
    <w:rsid w:val="00577B74"/>
    <w:rsid w:val="005A155F"/>
    <w:rsid w:val="005D6435"/>
    <w:rsid w:val="005D7C74"/>
    <w:rsid w:val="00623277"/>
    <w:rsid w:val="00666C44"/>
    <w:rsid w:val="00685DED"/>
    <w:rsid w:val="00750E46"/>
    <w:rsid w:val="007D2C28"/>
    <w:rsid w:val="00826B1B"/>
    <w:rsid w:val="00843051"/>
    <w:rsid w:val="008B32FF"/>
    <w:rsid w:val="008D1A16"/>
    <w:rsid w:val="0091006C"/>
    <w:rsid w:val="00923104"/>
    <w:rsid w:val="009463FB"/>
    <w:rsid w:val="00966ECA"/>
    <w:rsid w:val="009E7CD4"/>
    <w:rsid w:val="00A042C8"/>
    <w:rsid w:val="00A27E5E"/>
    <w:rsid w:val="00A44094"/>
    <w:rsid w:val="00A84DCA"/>
    <w:rsid w:val="00AC40F2"/>
    <w:rsid w:val="00AD2482"/>
    <w:rsid w:val="00B23EA5"/>
    <w:rsid w:val="00B45C8F"/>
    <w:rsid w:val="00B84762"/>
    <w:rsid w:val="00BE32A9"/>
    <w:rsid w:val="00C26394"/>
    <w:rsid w:val="00C64405"/>
    <w:rsid w:val="00CB2C2C"/>
    <w:rsid w:val="00CB2EC0"/>
    <w:rsid w:val="00CE43A2"/>
    <w:rsid w:val="00D63DE5"/>
    <w:rsid w:val="00D801F5"/>
    <w:rsid w:val="00DE28E6"/>
    <w:rsid w:val="00E104A0"/>
    <w:rsid w:val="00E349DD"/>
    <w:rsid w:val="00E51AAF"/>
    <w:rsid w:val="00ED3B33"/>
    <w:rsid w:val="00EF09F6"/>
    <w:rsid w:val="00F611B7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933A"/>
  <w15:chartTrackingRefBased/>
  <w15:docId w15:val="{9664D21B-EA06-764D-B5D0-9E41525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51AAF"/>
    <w:pPr>
      <w:keepNext/>
      <w:keepLines/>
      <w:spacing w:before="480"/>
      <w:outlineLvl w:val="0"/>
      <w:pPrChange w:id="0" w:author="Douglas Ezra Morrison" w:date="2021-11-21T20:27:00Z">
        <w:pPr>
          <w:keepNext/>
          <w:keepLines/>
          <w:spacing w:before="480"/>
          <w:outlineLvl w:val="0"/>
        </w:pPr>
      </w:pPrChange>
    </w:pPr>
    <w:rPr>
      <w:rFonts w:eastAsiaTheme="majorEastAsia" w:cstheme="majorBidi"/>
      <w:bCs/>
      <w:sz w:val="32"/>
      <w:szCs w:val="32"/>
      <w:rPrChange w:id="0" w:author="Douglas Ezra Morrison" w:date="2021-11-21T20:27:00Z">
        <w:rPr>
          <w:rFonts w:eastAsiaTheme="majorEastAsia" w:cstheme="majorBidi"/>
          <w:b/>
          <w:bCs/>
          <w:sz w:val="32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51AAF"/>
    <w:pPr>
      <w:keepNext/>
      <w:keepLines/>
      <w:spacing w:before="200"/>
      <w:outlineLvl w:val="1"/>
      <w:pPrChange w:id="1" w:author="Douglas Ezra Morrison" w:date="2021-11-21T20:27:00Z">
        <w:pPr>
          <w:keepNext/>
          <w:keepLines/>
          <w:spacing w:before="200"/>
          <w:outlineLvl w:val="1"/>
        </w:pPr>
      </w:pPrChange>
    </w:pPr>
    <w:rPr>
      <w:rFonts w:eastAsiaTheme="majorEastAsia" w:cstheme="majorBidi"/>
      <w:bCs/>
      <w:sz w:val="28"/>
      <w:szCs w:val="28"/>
      <w:rPrChange w:id="1" w:author="Douglas Ezra Morrison" w:date="2021-11-21T20:27:00Z">
        <w:rPr>
          <w:rFonts w:eastAsiaTheme="majorEastAsia" w:cstheme="majorBidi"/>
          <w:b/>
          <w:bCs/>
          <w:sz w:val="28"/>
          <w:szCs w:val="28"/>
          <w:lang w:val="en-US" w:eastAsia="en-US" w:bidi="ar-SA"/>
        </w:rPr>
      </w:rPrChange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45C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45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45C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45C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45C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45C8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45C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AF"/>
    <w:rPr>
      <w:rFonts w:ascii="Times New Roman" w:eastAsiaTheme="majorEastAsia" w:hAnsi="Times New Roman" w:cstheme="majorBidi"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A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5C8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C8F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45C8F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B45C8F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B45C8F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45C8F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45C8F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9E7CD4"/>
    <w:pPr>
      <w:spacing w:before="180" w:after="180"/>
    </w:pPr>
    <w:rPr>
      <w:rFonts w:eastAsiaTheme="minorHAnsi" w:cstheme="minorBidi"/>
    </w:rPr>
  </w:style>
  <w:style w:type="character" w:customStyle="1" w:styleId="BodyTextChar">
    <w:name w:val="Body Text Char"/>
    <w:basedOn w:val="DefaultParagraphFont"/>
    <w:link w:val="BodyText"/>
    <w:rsid w:val="009E7CD4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E7CD4"/>
  </w:style>
  <w:style w:type="paragraph" w:customStyle="1" w:styleId="Compact">
    <w:name w:val="Compact"/>
    <w:basedOn w:val="BodyText"/>
    <w:qFormat/>
    <w:rsid w:val="00B45C8F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01608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16080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B45C8F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5C8F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B45C8F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45C8F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45C8F"/>
  </w:style>
  <w:style w:type="paragraph" w:customStyle="1" w:styleId="Abstract">
    <w:name w:val="Abstract"/>
    <w:basedOn w:val="Normal"/>
    <w:next w:val="BodyText"/>
    <w:qFormat/>
    <w:rsid w:val="00B45C8F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B45C8F"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B45C8F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45C8F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45C8F"/>
  </w:style>
  <w:style w:type="table" w:customStyle="1" w:styleId="Table">
    <w:name w:val="Table"/>
    <w:semiHidden/>
    <w:unhideWhenUsed/>
    <w:qFormat/>
    <w:rsid w:val="00B45C8F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45C8F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B45C8F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qFormat/>
    <w:rsid w:val="00B45C8F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rsid w:val="00B45C8F"/>
    <w:pPr>
      <w:keepNext/>
    </w:pPr>
  </w:style>
  <w:style w:type="paragraph" w:customStyle="1" w:styleId="ImageCaption">
    <w:name w:val="Image Caption"/>
    <w:basedOn w:val="Caption"/>
    <w:rsid w:val="00B45C8F"/>
  </w:style>
  <w:style w:type="paragraph" w:customStyle="1" w:styleId="Figure">
    <w:name w:val="Figure"/>
    <w:basedOn w:val="Normal"/>
    <w:rsid w:val="00B45C8F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rsid w:val="00B45C8F"/>
    <w:pPr>
      <w:keepNext/>
    </w:pPr>
  </w:style>
  <w:style w:type="character" w:customStyle="1" w:styleId="CaptionChar">
    <w:name w:val="Caption Char"/>
    <w:basedOn w:val="DefaultParagraphFont"/>
    <w:link w:val="Caption"/>
    <w:rsid w:val="00B45C8F"/>
    <w:rPr>
      <w:i/>
    </w:rPr>
  </w:style>
  <w:style w:type="character" w:customStyle="1" w:styleId="VerbatimChar">
    <w:name w:val="Verbatim Char"/>
    <w:basedOn w:val="CaptionChar"/>
    <w:link w:val="SourceCode"/>
    <w:rsid w:val="00B45C8F"/>
    <w:rPr>
      <w:rFonts w:ascii="Consolas" w:hAnsi="Consolas"/>
      <w:i/>
      <w:sz w:val="22"/>
      <w:shd w:val="clear" w:color="auto" w:fill="F8F8F8"/>
    </w:rPr>
  </w:style>
  <w:style w:type="character" w:customStyle="1" w:styleId="SectionNumber">
    <w:name w:val="Section Number"/>
    <w:basedOn w:val="CaptionChar"/>
    <w:rsid w:val="00B45C8F"/>
    <w:rPr>
      <w:i/>
    </w:rPr>
  </w:style>
  <w:style w:type="character" w:styleId="FootnoteReference">
    <w:name w:val="footnote reference"/>
    <w:basedOn w:val="CaptionChar"/>
    <w:rsid w:val="00B45C8F"/>
    <w:rPr>
      <w:i/>
      <w:vertAlign w:val="superscript"/>
    </w:rPr>
  </w:style>
  <w:style w:type="character" w:styleId="Hyperlink">
    <w:name w:val="Hyperlink"/>
    <w:basedOn w:val="CaptionChar"/>
    <w:rsid w:val="00B45C8F"/>
    <w:rPr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45C8F"/>
    <w:pPr>
      <w:spacing w:before="240" w:line="259" w:lineRule="auto"/>
      <w:outlineLvl w:val="9"/>
    </w:pPr>
    <w:rPr>
      <w:b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B45C8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i/>
      <w:sz w:val="22"/>
    </w:rPr>
  </w:style>
  <w:style w:type="character" w:customStyle="1" w:styleId="KeywordTok">
    <w:name w:val="KeywordTok"/>
    <w:basedOn w:val="VerbatimChar"/>
    <w:rsid w:val="00B45C8F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B45C8F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B45C8F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B45C8F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B45C8F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B45C8F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B45C8F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B45C8F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45C8F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B45C8F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45C8F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B45C8F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B45C8F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B45C8F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B45C8F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B45C8F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45C8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B45C8F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B45C8F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B45C8F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45C8F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B45C8F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B45C8F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45C8F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B45C8F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45C8F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B45C8F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B45C8F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B45C8F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B45C8F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45C8F"/>
    <w:rPr>
      <w:rFonts w:ascii="Consolas" w:hAnsi="Consolas"/>
      <w:i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45C8F"/>
    <w:rPr>
      <w:color w:val="808080"/>
    </w:rPr>
  </w:style>
  <w:style w:type="table" w:customStyle="1" w:styleId="Table1">
    <w:name w:val="Table1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2">
    <w:name w:val="Table2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45C8F"/>
    <w:rPr>
      <w:color w:val="605E5C"/>
      <w:shd w:val="clear" w:color="auto" w:fill="E1DFDD"/>
    </w:rPr>
  </w:style>
  <w:style w:type="table" w:customStyle="1" w:styleId="Table3">
    <w:name w:val="Table3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4">
    <w:name w:val="Table4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numbering" w:customStyle="1" w:styleId="NoList1">
    <w:name w:val="No List1"/>
    <w:next w:val="NoList"/>
    <w:uiPriority w:val="99"/>
    <w:semiHidden/>
    <w:unhideWhenUsed/>
    <w:rsid w:val="00B45C8F"/>
  </w:style>
  <w:style w:type="character" w:styleId="FollowedHyperlink">
    <w:name w:val="FollowedHyperlink"/>
    <w:basedOn w:val="DefaultParagraphFont"/>
    <w:uiPriority w:val="99"/>
    <w:semiHidden/>
    <w:unhideWhenUsed/>
    <w:rsid w:val="00B45C8F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B45C8F"/>
    <w:pPr>
      <w:spacing w:before="100" w:beforeAutospacing="1" w:after="100" w:afterAutospacing="1"/>
    </w:pPr>
  </w:style>
  <w:style w:type="table" w:customStyle="1" w:styleId="Table5">
    <w:name w:val="Table5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6">
    <w:name w:val="Table6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customStyle="1" w:styleId="Table7">
    <w:name w:val="Table7"/>
    <w:semiHidden/>
    <w:qFormat/>
    <w:rsid w:val="00B45C8F"/>
    <w:pPr>
      <w:spacing w:after="200"/>
    </w:pPr>
    <w:rPr>
      <w:rFonts w:ascii="Cambria" w:eastAsia="Cambria" w:hAnsi="Cambria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CF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CF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file:///\\scriptG" TargetMode="External"/><Relationship Id="rId1" Type="http://schemas.openxmlformats.org/officeDocument/2006/relationships/hyperlink" Target="\script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Session:Particip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Session:Participant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Session:Participa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2871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Essalat</dc:creator>
  <cp:keywords/>
  <dc:description/>
  <cp:lastModifiedBy>Douglas Ezra Morrison</cp:lastModifiedBy>
  <cp:revision>25</cp:revision>
  <dcterms:created xsi:type="dcterms:W3CDTF">2021-11-22T02:32:00Z</dcterms:created>
  <dcterms:modified xsi:type="dcterms:W3CDTF">2021-11-29T18:32:00Z</dcterms:modified>
</cp:coreProperties>
</file>